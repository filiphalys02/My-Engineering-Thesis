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71611" w14:textId="215C137C" w:rsidR="004677F7" w:rsidRPr="00C80924" w:rsidRDefault="004677F7" w:rsidP="004677F7">
      <w:pPr>
        <w:spacing w:after="0" w:line="240" w:lineRule="auto"/>
        <w:jc w:val="both"/>
        <w:rPr>
          <w:rFonts w:ascii="Titillium" w:eastAsia="Calibri" w:hAnsi="Titillium"/>
        </w:rPr>
      </w:pPr>
    </w:p>
    <w:p w14:paraId="72C66330" w14:textId="77777777" w:rsidR="004677F7" w:rsidRPr="00C80924" w:rsidRDefault="004677F7" w:rsidP="004677F7">
      <w:pPr>
        <w:spacing w:after="0" w:line="240" w:lineRule="auto"/>
        <w:jc w:val="both"/>
        <w:rPr>
          <w:rFonts w:ascii="Titillium" w:eastAsia="Calibri" w:hAnsi="Titillium"/>
        </w:rPr>
      </w:pPr>
    </w:p>
    <w:p w14:paraId="3FD8208C" w14:textId="77777777" w:rsidR="004677F7" w:rsidRPr="00C80924" w:rsidRDefault="00A64B30" w:rsidP="004677F7">
      <w:pPr>
        <w:spacing w:after="0" w:line="240" w:lineRule="auto"/>
        <w:jc w:val="center"/>
        <w:rPr>
          <w:rFonts w:ascii="Titillium" w:eastAsia="Calibri" w:hAnsi="Titillium"/>
        </w:rPr>
      </w:pPr>
      <w:r>
        <w:rPr>
          <w:rFonts w:ascii="Titillium" w:eastAsia="Calibri" w:hAnsi="Titillium"/>
          <w:noProof/>
          <w:lang w:eastAsia="pl-PL"/>
        </w:rPr>
        <w:pict w14:anchorId="2DED3C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az 1" o:spid="_x0000_i1025" type="#_x0000_t75" alt="agh_nzw_s_pl_1w_wbr_rgb_150ppi" style="width:400.2pt;height:194.4pt;visibility:visible">
            <v:imagedata r:id="rId8" o:title="agh_nzw_s_pl_1w_wbr_rgb_150ppi"/>
          </v:shape>
        </w:pict>
      </w:r>
    </w:p>
    <w:p w14:paraId="61657B4A" w14:textId="77777777" w:rsidR="004677F7" w:rsidRPr="00C80924" w:rsidRDefault="00664C47" w:rsidP="004677F7">
      <w:pPr>
        <w:spacing w:before="120" w:after="120" w:line="240" w:lineRule="auto"/>
        <w:jc w:val="center"/>
        <w:rPr>
          <w:rFonts w:ascii="Titillium" w:eastAsia="Calibri" w:hAnsi="Titillium"/>
          <w:b/>
        </w:rPr>
      </w:pPr>
      <w:r w:rsidRPr="00C80924">
        <w:rPr>
          <w:rFonts w:ascii="Titillium" w:eastAsia="Calibri" w:hAnsi="Titillium"/>
          <w:b/>
        </w:rPr>
        <w:t>WYDZIAŁ</w:t>
      </w:r>
      <w:r w:rsidR="005F5B31">
        <w:rPr>
          <w:rFonts w:ascii="Titillium" w:eastAsia="Calibri" w:hAnsi="Titillium"/>
          <w:b/>
        </w:rPr>
        <w:t xml:space="preserve"> GEOLOGII, GEOFIZYKI I OCHRONY ŚRO</w:t>
      </w:r>
      <w:r w:rsidR="004222D5">
        <w:rPr>
          <w:rFonts w:ascii="Titillium" w:eastAsia="Calibri" w:hAnsi="Titillium"/>
          <w:b/>
        </w:rPr>
        <w:t>D</w:t>
      </w:r>
      <w:r w:rsidR="005F5B31">
        <w:rPr>
          <w:rFonts w:ascii="Titillium" w:eastAsia="Calibri" w:hAnsi="Titillium"/>
          <w:b/>
        </w:rPr>
        <w:t>OWISKA</w:t>
      </w:r>
    </w:p>
    <w:p w14:paraId="0D37BD52" w14:textId="22B30EA6" w:rsidR="004677F7" w:rsidRPr="00C80924" w:rsidRDefault="004677F7" w:rsidP="004677F7">
      <w:pPr>
        <w:spacing w:before="240" w:after="0" w:line="240" w:lineRule="auto"/>
        <w:jc w:val="center"/>
        <w:rPr>
          <w:rFonts w:ascii="Titillium" w:eastAsia="Calibri" w:hAnsi="Titillium"/>
        </w:rPr>
      </w:pPr>
      <w:r w:rsidRPr="00C80924">
        <w:rPr>
          <w:rFonts w:ascii="Titillium" w:eastAsia="Calibri" w:hAnsi="Titillium"/>
        </w:rPr>
        <w:t xml:space="preserve">KATEDRA </w:t>
      </w:r>
      <w:r w:rsidR="00804B7E">
        <w:rPr>
          <w:rFonts w:ascii="Titillium" w:eastAsia="Calibri" w:hAnsi="Titillium"/>
        </w:rPr>
        <w:t>GEOINFORMATYKI I INFORMATYKI STOSOWANEJ</w:t>
      </w:r>
    </w:p>
    <w:p w14:paraId="2E66BACC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3618ECF1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7546A24E" w14:textId="10B2C362" w:rsidR="004677F7" w:rsidRPr="00C80924" w:rsidRDefault="00C50900" w:rsidP="004677F7">
      <w:pPr>
        <w:spacing w:before="120" w:after="0" w:line="240" w:lineRule="auto"/>
        <w:jc w:val="center"/>
        <w:rPr>
          <w:rFonts w:ascii="Titillium" w:eastAsia="Calibri" w:hAnsi="Titillium"/>
          <w:sz w:val="36"/>
        </w:rPr>
      </w:pPr>
      <w:r>
        <w:rPr>
          <w:rFonts w:ascii="Titillium" w:eastAsia="Calibri" w:hAnsi="Titillium"/>
          <w:sz w:val="36"/>
        </w:rPr>
        <w:t>Projekt</w:t>
      </w:r>
      <w:r w:rsidR="00603FD4">
        <w:rPr>
          <w:rFonts w:ascii="Titillium" w:eastAsia="Calibri" w:hAnsi="Titillium"/>
          <w:sz w:val="36"/>
        </w:rPr>
        <w:t xml:space="preserve"> </w:t>
      </w:r>
      <w:r>
        <w:rPr>
          <w:rFonts w:ascii="Titillium" w:eastAsia="Calibri" w:hAnsi="Titillium"/>
          <w:sz w:val="36"/>
        </w:rPr>
        <w:t>inżynierski</w:t>
      </w:r>
    </w:p>
    <w:p w14:paraId="31CD727D" w14:textId="77777777" w:rsidR="004677F7" w:rsidRPr="00C80924" w:rsidRDefault="004677F7" w:rsidP="004677F7">
      <w:pPr>
        <w:spacing w:before="200" w:after="0" w:line="240" w:lineRule="auto"/>
        <w:jc w:val="center"/>
        <w:rPr>
          <w:rFonts w:ascii="Titillium" w:eastAsia="Calibri" w:hAnsi="Titillium"/>
          <w:b/>
        </w:rPr>
      </w:pPr>
    </w:p>
    <w:p w14:paraId="31ADEB78" w14:textId="2692635F" w:rsidR="00664C47" w:rsidRPr="00C80924" w:rsidRDefault="00D53876" w:rsidP="00BA6FAB">
      <w:pPr>
        <w:spacing w:after="0" w:line="240" w:lineRule="auto"/>
        <w:jc w:val="center"/>
        <w:rPr>
          <w:rFonts w:ascii="Titillium" w:eastAsia="Calibri" w:hAnsi="Titillium"/>
          <w:i/>
          <w:sz w:val="32"/>
          <w:szCs w:val="36"/>
        </w:rPr>
      </w:pPr>
      <w:r>
        <w:rPr>
          <w:rFonts w:ascii="Titillium" w:eastAsia="Calibri" w:hAnsi="Titillium"/>
          <w:i/>
          <w:sz w:val="32"/>
          <w:szCs w:val="36"/>
        </w:rPr>
        <w:t xml:space="preserve">Pakiet w języku </w:t>
      </w:r>
      <w:proofErr w:type="spellStart"/>
      <w:r>
        <w:rPr>
          <w:rFonts w:ascii="Titillium" w:eastAsia="Calibri" w:hAnsi="Titillium"/>
          <w:i/>
          <w:sz w:val="32"/>
          <w:szCs w:val="36"/>
        </w:rPr>
        <w:t>Python</w:t>
      </w:r>
      <w:proofErr w:type="spellEnd"/>
      <w:r>
        <w:rPr>
          <w:rFonts w:ascii="Titillium" w:eastAsia="Calibri" w:hAnsi="Titillium"/>
          <w:i/>
          <w:sz w:val="32"/>
          <w:szCs w:val="36"/>
        </w:rPr>
        <w:t xml:space="preserve"> do optymalizacji procesów analizy danych tabelarycznych oraz modelowania regresyjnego</w:t>
      </w:r>
      <w:r w:rsidR="00BA6FAB">
        <w:rPr>
          <w:rFonts w:ascii="Titillium" w:eastAsia="Calibri" w:hAnsi="Titillium"/>
          <w:i/>
          <w:sz w:val="32"/>
          <w:szCs w:val="36"/>
        </w:rPr>
        <w:br/>
      </w:r>
      <w:r>
        <w:rPr>
          <w:rFonts w:ascii="Titillium" w:eastAsia="Calibri" w:hAnsi="Titillium"/>
          <w:i/>
          <w:sz w:val="32"/>
          <w:szCs w:val="36"/>
        </w:rPr>
        <w:t>i klasyfikacyjnego z wykorzystaniem AI</w:t>
      </w:r>
    </w:p>
    <w:p w14:paraId="450702FD" w14:textId="1EA13471" w:rsidR="004677F7" w:rsidRPr="0003064C" w:rsidRDefault="0003064C" w:rsidP="004677F7">
      <w:pPr>
        <w:spacing w:after="0" w:line="240" w:lineRule="auto"/>
        <w:jc w:val="center"/>
        <w:rPr>
          <w:rFonts w:ascii="Titillium" w:eastAsia="Calibri" w:hAnsi="Titillium"/>
          <w:i/>
          <w:sz w:val="32"/>
          <w:szCs w:val="36"/>
          <w:lang w:val="en-US"/>
        </w:rPr>
      </w:pPr>
      <w:r w:rsidRPr="0003064C">
        <w:rPr>
          <w:rFonts w:ascii="Titillium" w:eastAsia="Calibri" w:hAnsi="Titillium"/>
          <w:i/>
          <w:sz w:val="32"/>
          <w:szCs w:val="36"/>
          <w:lang w:val="en-US"/>
        </w:rPr>
        <w:t>Python package for optimizing processes of tabular data analysis</w:t>
      </w:r>
      <w:r>
        <w:rPr>
          <w:rFonts w:ascii="Titillium" w:eastAsia="Calibri" w:hAnsi="Titillium"/>
          <w:i/>
          <w:sz w:val="32"/>
          <w:szCs w:val="36"/>
          <w:lang w:val="en-US"/>
        </w:rPr>
        <w:t xml:space="preserve">, </w:t>
      </w:r>
      <w:r w:rsidRPr="0003064C">
        <w:rPr>
          <w:rFonts w:ascii="Titillium" w:eastAsia="Calibri" w:hAnsi="Titillium"/>
          <w:i/>
          <w:sz w:val="32"/>
          <w:szCs w:val="36"/>
          <w:lang w:val="en-US"/>
        </w:rPr>
        <w:t>regression and classification modeling using AI</w:t>
      </w:r>
    </w:p>
    <w:p w14:paraId="390A8265" w14:textId="77777777" w:rsidR="004677F7" w:rsidRPr="0003064C" w:rsidRDefault="004677F7" w:rsidP="004677F7">
      <w:pPr>
        <w:spacing w:after="0" w:line="240" w:lineRule="auto"/>
        <w:rPr>
          <w:rFonts w:ascii="Titillium" w:eastAsia="Calibri" w:hAnsi="Titillium"/>
          <w:lang w:val="en-US"/>
        </w:rPr>
      </w:pPr>
    </w:p>
    <w:p w14:paraId="63393867" w14:textId="77777777" w:rsidR="004677F7" w:rsidRPr="0003064C" w:rsidRDefault="004677F7" w:rsidP="004677F7">
      <w:pPr>
        <w:spacing w:after="0" w:line="240" w:lineRule="auto"/>
        <w:rPr>
          <w:rFonts w:ascii="Titillium" w:eastAsia="Calibri" w:hAnsi="Titillium"/>
          <w:lang w:val="en-US"/>
        </w:rPr>
      </w:pPr>
    </w:p>
    <w:p w14:paraId="2535ADD9" w14:textId="77777777" w:rsidR="004677F7" w:rsidRPr="0003064C" w:rsidRDefault="004677F7" w:rsidP="004677F7">
      <w:pPr>
        <w:spacing w:after="0" w:line="240" w:lineRule="auto"/>
        <w:rPr>
          <w:rFonts w:ascii="Titillium" w:eastAsia="Calibri" w:hAnsi="Titillium"/>
          <w:lang w:val="en-US"/>
        </w:rPr>
      </w:pPr>
    </w:p>
    <w:p w14:paraId="175B1CED" w14:textId="77777777" w:rsidR="004677F7" w:rsidRPr="0003064C" w:rsidRDefault="004677F7" w:rsidP="004677F7">
      <w:pPr>
        <w:spacing w:after="0" w:line="240" w:lineRule="auto"/>
        <w:rPr>
          <w:rFonts w:ascii="Titillium" w:eastAsia="Calibri" w:hAnsi="Titillium"/>
          <w:lang w:val="en-US"/>
        </w:rPr>
      </w:pPr>
    </w:p>
    <w:p w14:paraId="1D716154" w14:textId="77777777" w:rsidR="004677F7" w:rsidRPr="0003064C" w:rsidRDefault="004677F7" w:rsidP="004677F7">
      <w:pPr>
        <w:spacing w:after="0" w:line="240" w:lineRule="auto"/>
        <w:rPr>
          <w:rFonts w:ascii="Titillium" w:eastAsia="Calibri" w:hAnsi="Titillium"/>
          <w:lang w:val="en-US"/>
        </w:rPr>
      </w:pPr>
    </w:p>
    <w:p w14:paraId="21AF93F5" w14:textId="77777777" w:rsidR="004677F7" w:rsidRPr="0003064C" w:rsidRDefault="004677F7" w:rsidP="004677F7">
      <w:pPr>
        <w:spacing w:after="0" w:line="240" w:lineRule="auto"/>
        <w:rPr>
          <w:rFonts w:ascii="Titillium" w:eastAsia="Calibri" w:hAnsi="Titillium"/>
          <w:lang w:val="en-US"/>
        </w:rPr>
      </w:pPr>
    </w:p>
    <w:p w14:paraId="67CBD992" w14:textId="77777777" w:rsidR="004677F7" w:rsidRPr="0003064C" w:rsidRDefault="004677F7" w:rsidP="004677F7">
      <w:pPr>
        <w:spacing w:after="0" w:line="240" w:lineRule="auto"/>
        <w:rPr>
          <w:rFonts w:ascii="Titillium" w:eastAsia="Calibri" w:hAnsi="Titillium"/>
          <w:lang w:val="en-US"/>
        </w:rPr>
      </w:pPr>
    </w:p>
    <w:p w14:paraId="12669F64" w14:textId="77777777" w:rsidR="004677F7" w:rsidRPr="0003064C" w:rsidRDefault="004677F7" w:rsidP="004677F7">
      <w:pPr>
        <w:spacing w:after="0" w:line="240" w:lineRule="auto"/>
        <w:rPr>
          <w:rFonts w:ascii="Titillium" w:eastAsia="Calibri" w:hAnsi="Titillium"/>
          <w:lang w:val="en-US"/>
        </w:rPr>
      </w:pPr>
    </w:p>
    <w:p w14:paraId="05FD81A5" w14:textId="7D87F2BE" w:rsidR="004677F7" w:rsidRPr="00C80924" w:rsidRDefault="004677F7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  <w:b/>
          <w:i/>
        </w:rPr>
      </w:pPr>
      <w:r w:rsidRPr="00C80924">
        <w:rPr>
          <w:rFonts w:ascii="Titillium" w:eastAsia="Calibri" w:hAnsi="Titillium"/>
        </w:rPr>
        <w:t>Autor:</w:t>
      </w:r>
      <w:r w:rsidRPr="00C80924">
        <w:rPr>
          <w:rFonts w:ascii="Titillium" w:eastAsia="Calibri" w:hAnsi="Titillium"/>
        </w:rPr>
        <w:tab/>
      </w:r>
      <w:r w:rsidR="00804B7E">
        <w:rPr>
          <w:rFonts w:ascii="Titillium" w:eastAsia="Calibri" w:hAnsi="Titillium"/>
          <w:i/>
        </w:rPr>
        <w:t>Filip Andrzej Hałys</w:t>
      </w:r>
    </w:p>
    <w:p w14:paraId="696340E6" w14:textId="6B724C01" w:rsidR="004677F7" w:rsidRPr="00C80924" w:rsidRDefault="00B7303D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  <w:r w:rsidRPr="00C80924">
        <w:rPr>
          <w:rFonts w:ascii="Titillium" w:eastAsia="Calibri" w:hAnsi="Titillium"/>
        </w:rPr>
        <w:t>Kierunek studiów:</w:t>
      </w:r>
      <w:r w:rsidRPr="00C80924">
        <w:rPr>
          <w:rFonts w:ascii="Titillium" w:eastAsia="Calibri" w:hAnsi="Titillium"/>
        </w:rPr>
        <w:tab/>
      </w:r>
      <w:r w:rsidR="00804B7E">
        <w:rPr>
          <w:rFonts w:ascii="Titillium" w:eastAsia="Calibri" w:hAnsi="Titillium"/>
        </w:rPr>
        <w:t>Geoinformatyka</w:t>
      </w:r>
      <w:r w:rsidR="004677F7" w:rsidRPr="00C80924">
        <w:rPr>
          <w:rFonts w:ascii="Titillium" w:eastAsia="Calibri" w:hAnsi="Titillium"/>
        </w:rPr>
        <w:t xml:space="preserve"> </w:t>
      </w:r>
    </w:p>
    <w:p w14:paraId="1FBDACF8" w14:textId="5152E90F" w:rsidR="004677F7" w:rsidRPr="00C80924" w:rsidRDefault="00B7303D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  <w:i/>
        </w:rPr>
      </w:pPr>
      <w:r w:rsidRPr="00C80924">
        <w:rPr>
          <w:rFonts w:ascii="Titillium" w:eastAsia="Calibri" w:hAnsi="Titillium"/>
        </w:rPr>
        <w:t>Opiekun pracy:</w:t>
      </w:r>
      <w:r w:rsidRPr="00C80924">
        <w:rPr>
          <w:rFonts w:ascii="Titillium" w:eastAsia="Calibri" w:hAnsi="Titillium"/>
        </w:rPr>
        <w:tab/>
      </w:r>
      <w:r w:rsidR="00804B7E">
        <w:rPr>
          <w:rFonts w:ascii="Titillium" w:eastAsia="Calibri" w:hAnsi="Titillium"/>
          <w:i/>
        </w:rPr>
        <w:t xml:space="preserve">Dr </w:t>
      </w:r>
      <w:r w:rsidR="00D53876">
        <w:rPr>
          <w:rFonts w:ascii="Titillium" w:eastAsia="Calibri" w:hAnsi="Titillium"/>
          <w:i/>
        </w:rPr>
        <w:t xml:space="preserve">inż. </w:t>
      </w:r>
      <w:r w:rsidR="00804B7E">
        <w:rPr>
          <w:rFonts w:ascii="Titillium" w:eastAsia="Calibri" w:hAnsi="Titillium"/>
          <w:i/>
        </w:rPr>
        <w:t>Monika Chuchro</w:t>
      </w:r>
    </w:p>
    <w:p w14:paraId="4AA171C5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2E967DF1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5E6A4530" w14:textId="4C716CCD" w:rsidR="004677F7" w:rsidRDefault="004677F7" w:rsidP="00963D49">
      <w:pPr>
        <w:spacing w:after="0" w:line="240" w:lineRule="auto"/>
        <w:jc w:val="center"/>
        <w:rPr>
          <w:rFonts w:ascii="Titillium" w:eastAsia="Calibri" w:hAnsi="Titillium"/>
        </w:rPr>
      </w:pPr>
      <w:r w:rsidRPr="00C80924">
        <w:rPr>
          <w:rFonts w:ascii="Titillium" w:eastAsia="Calibri" w:hAnsi="Titillium"/>
        </w:rPr>
        <w:t xml:space="preserve">Kraków, </w:t>
      </w:r>
      <w:r w:rsidR="00804B7E">
        <w:rPr>
          <w:rFonts w:ascii="Titillium" w:eastAsia="Calibri" w:hAnsi="Titillium"/>
        </w:rPr>
        <w:t>2024</w:t>
      </w:r>
    </w:p>
    <w:p w14:paraId="4A81C0C8" w14:textId="77777777" w:rsidR="00804B7E" w:rsidRDefault="00804B7E" w:rsidP="00963D49">
      <w:pPr>
        <w:spacing w:after="0" w:line="240" w:lineRule="auto"/>
        <w:jc w:val="center"/>
        <w:rPr>
          <w:rFonts w:ascii="Titillium" w:eastAsia="Calibri" w:hAnsi="Titillium"/>
        </w:rPr>
      </w:pPr>
    </w:p>
    <w:p w14:paraId="6031DB88" w14:textId="77777777" w:rsidR="00804B7E" w:rsidRDefault="00804B7E" w:rsidP="00963D49">
      <w:pPr>
        <w:spacing w:after="0" w:line="240" w:lineRule="auto"/>
        <w:jc w:val="center"/>
        <w:rPr>
          <w:rFonts w:ascii="Titillium" w:eastAsia="Calibri" w:hAnsi="Titillium"/>
        </w:rPr>
      </w:pPr>
    </w:p>
    <w:p w14:paraId="206B1CCD" w14:textId="77777777" w:rsidR="00804B7E" w:rsidRDefault="00804B7E" w:rsidP="00963D49">
      <w:pPr>
        <w:spacing w:after="0" w:line="240" w:lineRule="auto"/>
        <w:jc w:val="center"/>
        <w:rPr>
          <w:rFonts w:ascii="Titillium" w:eastAsia="Calibri" w:hAnsi="Titillium"/>
        </w:rPr>
      </w:pPr>
    </w:p>
    <w:p w14:paraId="5AC2F2BD" w14:textId="77777777" w:rsidR="00804B7E" w:rsidRDefault="00804B7E" w:rsidP="00963D49">
      <w:pPr>
        <w:spacing w:after="0" w:line="240" w:lineRule="auto"/>
        <w:jc w:val="center"/>
        <w:rPr>
          <w:rFonts w:ascii="Titillium" w:eastAsia="Calibri" w:hAnsi="Titillium"/>
        </w:rPr>
      </w:pPr>
    </w:p>
    <w:p w14:paraId="52D2C41F" w14:textId="77777777" w:rsidR="00804B7E" w:rsidRDefault="00804B7E" w:rsidP="00963D49">
      <w:pPr>
        <w:spacing w:after="0" w:line="240" w:lineRule="auto"/>
        <w:jc w:val="center"/>
        <w:rPr>
          <w:rFonts w:ascii="Titillium" w:eastAsia="Calibri" w:hAnsi="Titillium"/>
        </w:rPr>
      </w:pPr>
    </w:p>
    <w:p w14:paraId="670E42C5" w14:textId="77777777" w:rsidR="00804B7E" w:rsidRDefault="00804B7E" w:rsidP="00963D49">
      <w:pPr>
        <w:spacing w:after="0" w:line="240" w:lineRule="auto"/>
        <w:jc w:val="center"/>
        <w:rPr>
          <w:rFonts w:ascii="Titillium" w:eastAsia="Calibri" w:hAnsi="Titillium"/>
        </w:rPr>
      </w:pPr>
    </w:p>
    <w:p w14:paraId="246D7294" w14:textId="25979C1B" w:rsidR="00406FC3" w:rsidRDefault="00406FC3" w:rsidP="00D32D11">
      <w:pPr>
        <w:rPr>
          <w:rFonts w:ascii="Titillium" w:eastAsia="Calibri" w:hAnsi="Titillium"/>
        </w:rPr>
      </w:pPr>
    </w:p>
    <w:p w14:paraId="763C64C2" w14:textId="05F252C0" w:rsidR="00E2038D" w:rsidRDefault="00D32D11" w:rsidP="00E2038D">
      <w:pPr>
        <w:pStyle w:val="Nagwekspisutreci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lastRenderedPageBreak/>
        <w:t>Spis treści</w:t>
      </w:r>
    </w:p>
    <w:p w14:paraId="63A07A72" w14:textId="77777777" w:rsidR="00E2038D" w:rsidRPr="00E2038D" w:rsidRDefault="00E2038D" w:rsidP="00E2038D">
      <w:pPr>
        <w:rPr>
          <w:lang w:eastAsia="pl-PL"/>
        </w:rPr>
      </w:pPr>
    </w:p>
    <w:p w14:paraId="10E02B0B" w14:textId="2252F519" w:rsidR="00DD2F52" w:rsidRDefault="00D32D11">
      <w:pPr>
        <w:pStyle w:val="Spistreci1"/>
        <w:tabs>
          <w:tab w:val="left" w:pos="480"/>
          <w:tab w:val="right" w:leader="dot" w:pos="8493"/>
        </w:tabs>
        <w:rPr>
          <w:rFonts w:ascii="Aptos" w:hAnsi="Aptos"/>
          <w:noProof/>
          <w:kern w:val="2"/>
          <w:sz w:val="24"/>
          <w:szCs w:val="24"/>
          <w:lang w:eastAsia="pl-PL"/>
        </w:rPr>
      </w:pPr>
      <w:r w:rsidRPr="00E2038D">
        <w:rPr>
          <w:szCs w:val="20"/>
        </w:rPr>
        <w:fldChar w:fldCharType="begin"/>
      </w:r>
      <w:r w:rsidRPr="00E2038D">
        <w:rPr>
          <w:szCs w:val="20"/>
        </w:rPr>
        <w:instrText xml:space="preserve"> TOC \o "1-3" \h \z \u </w:instrText>
      </w:r>
      <w:r w:rsidRPr="00E2038D">
        <w:rPr>
          <w:szCs w:val="20"/>
        </w:rPr>
        <w:fldChar w:fldCharType="separate"/>
      </w:r>
      <w:hyperlink w:anchor="_Toc180519948" w:history="1">
        <w:r w:rsidR="00DD2F52" w:rsidRPr="008946EB">
          <w:rPr>
            <w:rStyle w:val="Hipercze"/>
            <w:noProof/>
          </w:rPr>
          <w:t>1.</w:t>
        </w:r>
        <w:r w:rsidR="00DD2F52">
          <w:rPr>
            <w:rFonts w:ascii="Aptos" w:hAnsi="Aptos"/>
            <w:noProof/>
            <w:kern w:val="2"/>
            <w:sz w:val="24"/>
            <w:szCs w:val="24"/>
            <w:lang w:eastAsia="pl-PL"/>
          </w:rPr>
          <w:tab/>
        </w:r>
        <w:r w:rsidR="00DD2F52" w:rsidRPr="008946EB">
          <w:rPr>
            <w:rStyle w:val="Hipercze"/>
            <w:noProof/>
          </w:rPr>
          <w:t>WSTĘP</w:t>
        </w:r>
        <w:r w:rsidR="00DD2F52">
          <w:rPr>
            <w:noProof/>
            <w:webHidden/>
          </w:rPr>
          <w:tab/>
        </w:r>
        <w:r w:rsidR="00DD2F52">
          <w:rPr>
            <w:noProof/>
            <w:webHidden/>
          </w:rPr>
          <w:fldChar w:fldCharType="begin"/>
        </w:r>
        <w:r w:rsidR="00DD2F52">
          <w:rPr>
            <w:noProof/>
            <w:webHidden/>
          </w:rPr>
          <w:instrText xml:space="preserve"> PAGEREF _Toc180519948 \h </w:instrText>
        </w:r>
        <w:r w:rsidR="00DD2F52">
          <w:rPr>
            <w:noProof/>
            <w:webHidden/>
          </w:rPr>
        </w:r>
        <w:r w:rsidR="00DD2F52">
          <w:rPr>
            <w:noProof/>
            <w:webHidden/>
          </w:rPr>
          <w:fldChar w:fldCharType="separate"/>
        </w:r>
        <w:r w:rsidR="00DD2F52">
          <w:rPr>
            <w:noProof/>
            <w:webHidden/>
          </w:rPr>
          <w:t>3</w:t>
        </w:r>
        <w:r w:rsidR="00DD2F52">
          <w:rPr>
            <w:noProof/>
            <w:webHidden/>
          </w:rPr>
          <w:fldChar w:fldCharType="end"/>
        </w:r>
      </w:hyperlink>
    </w:p>
    <w:p w14:paraId="02DFF255" w14:textId="2ED1167C" w:rsidR="00DD2F52" w:rsidRDefault="00DD2F52">
      <w:pPr>
        <w:pStyle w:val="Spistreci2"/>
        <w:tabs>
          <w:tab w:val="left" w:pos="960"/>
          <w:tab w:val="right" w:leader="dot" w:pos="8493"/>
        </w:tabs>
        <w:rPr>
          <w:rFonts w:ascii="Aptos" w:hAnsi="Aptos"/>
          <w:noProof/>
          <w:kern w:val="2"/>
          <w:sz w:val="24"/>
          <w:szCs w:val="24"/>
          <w:lang w:eastAsia="pl-PL"/>
        </w:rPr>
      </w:pPr>
      <w:hyperlink w:anchor="_Toc180519949" w:history="1">
        <w:r w:rsidRPr="008946EB">
          <w:rPr>
            <w:rStyle w:val="Hipercze"/>
            <w:noProof/>
          </w:rPr>
          <w:t>1.1.</w:t>
        </w:r>
        <w:r>
          <w:rPr>
            <w:rFonts w:ascii="Aptos" w:hAnsi="Aptos"/>
            <w:noProof/>
            <w:kern w:val="2"/>
            <w:sz w:val="24"/>
            <w:szCs w:val="24"/>
            <w:lang w:eastAsia="pl-PL"/>
          </w:rPr>
          <w:tab/>
        </w:r>
        <w:r w:rsidRPr="008946EB">
          <w:rPr>
            <w:rStyle w:val="Hipercze"/>
            <w:noProof/>
          </w:rPr>
          <w:t>Cel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_Toc180519949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460563B" w14:textId="7670E5AE" w:rsidR="00DD2F52" w:rsidRDefault="00DD2F52">
      <w:pPr>
        <w:pStyle w:val="Spistreci2"/>
        <w:tabs>
          <w:tab w:val="left" w:pos="960"/>
          <w:tab w:val="right" w:leader="dot" w:pos="8493"/>
        </w:tabs>
        <w:rPr>
          <w:rFonts w:ascii="Aptos" w:hAnsi="Aptos"/>
          <w:noProof/>
          <w:kern w:val="2"/>
          <w:sz w:val="24"/>
          <w:szCs w:val="24"/>
          <w:lang w:eastAsia="pl-PL"/>
        </w:rPr>
      </w:pPr>
      <w:hyperlink w:anchor="_Toc180519950" w:history="1">
        <w:r w:rsidRPr="008946EB">
          <w:rPr>
            <w:rStyle w:val="Hipercze"/>
            <w:noProof/>
          </w:rPr>
          <w:t>1.2.</w:t>
        </w:r>
        <w:r>
          <w:rPr>
            <w:rFonts w:ascii="Aptos" w:hAnsi="Aptos"/>
            <w:noProof/>
            <w:kern w:val="2"/>
            <w:sz w:val="24"/>
            <w:szCs w:val="24"/>
            <w:lang w:eastAsia="pl-PL"/>
          </w:rPr>
          <w:tab/>
        </w:r>
        <w:r w:rsidRPr="008946EB">
          <w:rPr>
            <w:rStyle w:val="Hipercze"/>
            <w:noProof/>
          </w:rPr>
          <w:t>Motywacja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_Toc180519950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ED90DD8" w14:textId="11E49AC5" w:rsidR="00DD2F52" w:rsidRDefault="00DD2F52">
      <w:pPr>
        <w:pStyle w:val="Spistreci1"/>
        <w:tabs>
          <w:tab w:val="left" w:pos="480"/>
          <w:tab w:val="right" w:leader="dot" w:pos="8493"/>
        </w:tabs>
        <w:rPr>
          <w:rFonts w:ascii="Aptos" w:hAnsi="Aptos"/>
          <w:noProof/>
          <w:kern w:val="2"/>
          <w:sz w:val="24"/>
          <w:szCs w:val="24"/>
          <w:lang w:eastAsia="pl-PL"/>
        </w:rPr>
      </w:pPr>
      <w:hyperlink w:anchor="_Toc180519951" w:history="1">
        <w:r w:rsidRPr="008946EB">
          <w:rPr>
            <w:rStyle w:val="Hipercze"/>
            <w:noProof/>
          </w:rPr>
          <w:t>2.</w:t>
        </w:r>
        <w:r>
          <w:rPr>
            <w:rFonts w:ascii="Aptos" w:hAnsi="Aptos"/>
            <w:noProof/>
            <w:kern w:val="2"/>
            <w:sz w:val="24"/>
            <w:szCs w:val="24"/>
            <w:lang w:eastAsia="pl-PL"/>
          </w:rPr>
          <w:tab/>
        </w:r>
        <w:r w:rsidRPr="008946EB">
          <w:rPr>
            <w:rStyle w:val="Hipercze"/>
            <w:noProof/>
          </w:rPr>
          <w:t>TECHNOLOGIA I METODY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_Toc180519951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7F50457" w14:textId="75E356E3" w:rsidR="00DD2F52" w:rsidRDefault="00DD2F52">
      <w:pPr>
        <w:pStyle w:val="Spistreci1"/>
        <w:tabs>
          <w:tab w:val="left" w:pos="480"/>
          <w:tab w:val="right" w:leader="dot" w:pos="8493"/>
        </w:tabs>
        <w:rPr>
          <w:rFonts w:ascii="Aptos" w:hAnsi="Aptos"/>
          <w:noProof/>
          <w:kern w:val="2"/>
          <w:sz w:val="24"/>
          <w:szCs w:val="24"/>
          <w:lang w:eastAsia="pl-PL"/>
        </w:rPr>
      </w:pPr>
      <w:hyperlink w:anchor="_Toc180519952" w:history="1">
        <w:r w:rsidRPr="008946EB">
          <w:rPr>
            <w:rStyle w:val="Hipercze"/>
            <w:noProof/>
          </w:rPr>
          <w:t>3.</w:t>
        </w:r>
        <w:r>
          <w:rPr>
            <w:rFonts w:ascii="Aptos" w:hAnsi="Aptos"/>
            <w:noProof/>
            <w:kern w:val="2"/>
            <w:sz w:val="24"/>
            <w:szCs w:val="24"/>
            <w:lang w:eastAsia="pl-PL"/>
          </w:rPr>
          <w:tab/>
        </w:r>
        <w:r w:rsidRPr="008946EB">
          <w:rPr>
            <w:rStyle w:val="Hipercze"/>
            <w:noProof/>
          </w:rPr>
          <w:t>OGÓLNY OPIS PAKIETU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_Toc180519952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DB45486" w14:textId="7F44E5BA" w:rsidR="00DD2F52" w:rsidRDefault="00DD2F52">
      <w:pPr>
        <w:pStyle w:val="Spistreci1"/>
        <w:tabs>
          <w:tab w:val="left" w:pos="480"/>
          <w:tab w:val="right" w:leader="dot" w:pos="8493"/>
        </w:tabs>
        <w:rPr>
          <w:rFonts w:ascii="Aptos" w:hAnsi="Aptos"/>
          <w:noProof/>
          <w:kern w:val="2"/>
          <w:sz w:val="24"/>
          <w:szCs w:val="24"/>
          <w:lang w:eastAsia="pl-PL"/>
        </w:rPr>
      </w:pPr>
      <w:hyperlink w:anchor="_Toc180519953" w:history="1">
        <w:r w:rsidRPr="008946EB">
          <w:rPr>
            <w:rStyle w:val="Hipercze"/>
            <w:noProof/>
          </w:rPr>
          <w:t>4.</w:t>
        </w:r>
        <w:r>
          <w:rPr>
            <w:rFonts w:ascii="Aptos" w:hAnsi="Aptos"/>
            <w:noProof/>
            <w:kern w:val="2"/>
            <w:sz w:val="24"/>
            <w:szCs w:val="24"/>
            <w:lang w:eastAsia="pl-PL"/>
          </w:rPr>
          <w:tab/>
        </w:r>
        <w:r w:rsidRPr="008946EB">
          <w:rPr>
            <w:rStyle w:val="Hipercze"/>
            <w:noProof/>
          </w:rPr>
          <w:t>SZCZEGÓŁOWY OPIS POSZCZEGÓLNYCH SUBPAKIETÓW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_Toc180519953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A1B6722" w14:textId="29CE89C3" w:rsidR="00DD2F52" w:rsidRDefault="00DD2F52">
      <w:pPr>
        <w:pStyle w:val="Spistreci1"/>
        <w:tabs>
          <w:tab w:val="left" w:pos="480"/>
          <w:tab w:val="right" w:leader="dot" w:pos="8493"/>
        </w:tabs>
        <w:rPr>
          <w:rFonts w:ascii="Aptos" w:hAnsi="Aptos"/>
          <w:noProof/>
          <w:kern w:val="2"/>
          <w:sz w:val="24"/>
          <w:szCs w:val="24"/>
          <w:lang w:eastAsia="pl-PL"/>
        </w:rPr>
      </w:pPr>
      <w:hyperlink w:anchor="_Toc180519954" w:history="1">
        <w:r w:rsidRPr="008946EB">
          <w:rPr>
            <w:rStyle w:val="Hipercze"/>
            <w:noProof/>
          </w:rPr>
          <w:t>5.</w:t>
        </w:r>
        <w:r>
          <w:rPr>
            <w:rFonts w:ascii="Aptos" w:hAnsi="Aptos"/>
            <w:noProof/>
            <w:kern w:val="2"/>
            <w:sz w:val="24"/>
            <w:szCs w:val="24"/>
            <w:lang w:eastAsia="pl-PL"/>
          </w:rPr>
          <w:tab/>
        </w:r>
        <w:r w:rsidRPr="008946EB">
          <w:rPr>
            <w:rStyle w:val="Hipercze"/>
            <w:noProof/>
          </w:rPr>
          <w:t>PRZYKŁADY UŻYCIA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_Toc180519954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8503DA5" w14:textId="07DDDF42" w:rsidR="00DD2F52" w:rsidRDefault="00DD2F52">
      <w:pPr>
        <w:pStyle w:val="Spistreci1"/>
        <w:tabs>
          <w:tab w:val="left" w:pos="480"/>
          <w:tab w:val="right" w:leader="dot" w:pos="8493"/>
        </w:tabs>
        <w:rPr>
          <w:rFonts w:ascii="Aptos" w:hAnsi="Aptos"/>
          <w:noProof/>
          <w:kern w:val="2"/>
          <w:sz w:val="24"/>
          <w:szCs w:val="24"/>
          <w:lang w:eastAsia="pl-PL"/>
        </w:rPr>
      </w:pPr>
      <w:hyperlink w:anchor="_Toc180519955" w:history="1">
        <w:r w:rsidRPr="008946EB">
          <w:rPr>
            <w:rStyle w:val="Hipercze"/>
            <w:noProof/>
          </w:rPr>
          <w:t>6.</w:t>
        </w:r>
        <w:r>
          <w:rPr>
            <w:rFonts w:ascii="Aptos" w:hAnsi="Aptos"/>
            <w:noProof/>
            <w:kern w:val="2"/>
            <w:sz w:val="24"/>
            <w:szCs w:val="24"/>
            <w:lang w:eastAsia="pl-PL"/>
          </w:rPr>
          <w:tab/>
        </w:r>
        <w:r w:rsidRPr="008946EB">
          <w:rPr>
            <w:rStyle w:val="Hipercze"/>
            <w:noProof/>
          </w:rPr>
          <w:t>PODSUMOWANIE, DYSKUSJA, WNIOSKI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_Toc180519955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959C8EB" w14:textId="389DD8D2" w:rsidR="00DD2F52" w:rsidRDefault="00DD2F52">
      <w:pPr>
        <w:pStyle w:val="Spistreci1"/>
        <w:tabs>
          <w:tab w:val="left" w:pos="480"/>
          <w:tab w:val="right" w:leader="dot" w:pos="8493"/>
        </w:tabs>
        <w:rPr>
          <w:rFonts w:ascii="Aptos" w:hAnsi="Aptos"/>
          <w:noProof/>
          <w:kern w:val="2"/>
          <w:sz w:val="24"/>
          <w:szCs w:val="24"/>
          <w:lang w:eastAsia="pl-PL"/>
        </w:rPr>
      </w:pPr>
      <w:hyperlink w:anchor="_Toc180519956" w:history="1">
        <w:r w:rsidRPr="008946EB">
          <w:rPr>
            <w:rStyle w:val="Hipercze"/>
            <w:noProof/>
          </w:rPr>
          <w:t>7.</w:t>
        </w:r>
        <w:r>
          <w:rPr>
            <w:rFonts w:ascii="Aptos" w:hAnsi="Aptos"/>
            <w:noProof/>
            <w:kern w:val="2"/>
            <w:sz w:val="24"/>
            <w:szCs w:val="24"/>
            <w:lang w:eastAsia="pl-PL"/>
          </w:rPr>
          <w:tab/>
        </w:r>
        <w:r w:rsidRPr="008946EB">
          <w:rPr>
            <w:rStyle w:val="Hipercze"/>
            <w:noProof/>
          </w:rPr>
          <w:t>LITERATURA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_Toc180519956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EF11611" w14:textId="447DC174" w:rsidR="00E2038D" w:rsidRDefault="00D32D11" w:rsidP="007C0379">
      <w:pPr>
        <w:rPr>
          <w:b/>
          <w:bCs/>
        </w:rPr>
        <w:sectPr w:rsidR="00E2038D" w:rsidSect="00406FC3">
          <w:headerReference w:type="default" r:id="rId9"/>
          <w:footerReference w:type="default" r:id="rId10"/>
          <w:pgSz w:w="11906" w:h="16838"/>
          <w:pgMar w:top="1418" w:right="1418" w:bottom="1418" w:left="1985" w:header="709" w:footer="709" w:gutter="0"/>
          <w:cols w:space="708"/>
          <w:titlePg/>
          <w:docGrid w:linePitch="360"/>
        </w:sectPr>
      </w:pPr>
      <w:r w:rsidRPr="00E2038D">
        <w:rPr>
          <w:b/>
          <w:bCs/>
          <w:szCs w:val="20"/>
        </w:rPr>
        <w:fldChar w:fldCharType="end"/>
      </w:r>
    </w:p>
    <w:p w14:paraId="306D97B0" w14:textId="36FBB30B" w:rsidR="007C0379" w:rsidRDefault="007C0379" w:rsidP="007C0379">
      <w:pPr>
        <w:rPr>
          <w:b/>
          <w:bCs/>
        </w:rPr>
      </w:pPr>
    </w:p>
    <w:p w14:paraId="7ED1F017" w14:textId="444DFF09" w:rsidR="007C0379" w:rsidRDefault="007C0379" w:rsidP="007C0379">
      <w:pPr>
        <w:pStyle w:val="Nagwek1"/>
        <w:numPr>
          <w:ilvl w:val="0"/>
          <w:numId w:val="7"/>
        </w:numPr>
        <w:rPr>
          <w:rFonts w:ascii="Verdana" w:hAnsi="Verdana"/>
          <w:sz w:val="28"/>
          <w:szCs w:val="28"/>
        </w:rPr>
      </w:pPr>
      <w:r w:rsidRPr="00C43590">
        <w:rPr>
          <w:rFonts w:ascii="Verdana" w:hAnsi="Verdana"/>
          <w:sz w:val="28"/>
          <w:szCs w:val="28"/>
        </w:rPr>
        <w:t xml:space="preserve"> </w:t>
      </w:r>
      <w:bookmarkStart w:id="0" w:name="_Toc180519948"/>
      <w:r w:rsidRPr="00C43590">
        <w:rPr>
          <w:rFonts w:ascii="Verdana" w:hAnsi="Verdana"/>
          <w:sz w:val="28"/>
          <w:szCs w:val="28"/>
        </w:rPr>
        <w:t>WSTĘP</w:t>
      </w:r>
      <w:bookmarkEnd w:id="0"/>
    </w:p>
    <w:p w14:paraId="026E404C" w14:textId="0B3C5AD8" w:rsidR="007C0379" w:rsidRDefault="00434D4B" w:rsidP="003B4462">
      <w:pPr>
        <w:jc w:val="both"/>
        <w:rPr>
          <w:szCs w:val="20"/>
        </w:rPr>
      </w:pPr>
      <w:r>
        <w:rPr>
          <w:szCs w:val="20"/>
        </w:rPr>
        <w:t xml:space="preserve">Język </w:t>
      </w:r>
      <w:proofErr w:type="spellStart"/>
      <w:r>
        <w:rPr>
          <w:szCs w:val="20"/>
        </w:rPr>
        <w:t>Python</w:t>
      </w:r>
      <w:proofErr w:type="spellEnd"/>
      <w:r>
        <w:rPr>
          <w:szCs w:val="20"/>
        </w:rPr>
        <w:t xml:space="preserve"> jest jednym z najczęściej aktualnie wykorzystywanych języków programowania. W wielu rankingach znajduje się nawet na 1 miejscu</w:t>
      </w:r>
      <w:r w:rsidR="00E8250E">
        <w:rPr>
          <w:szCs w:val="20"/>
        </w:rPr>
        <w:t xml:space="preserve">; chociażby według TIOBE INDEX nieprzerwanie od ponad roku </w:t>
      </w:r>
      <w:proofErr w:type="spellStart"/>
      <w:r w:rsidR="00E8250E">
        <w:rPr>
          <w:szCs w:val="20"/>
        </w:rPr>
        <w:t>Python</w:t>
      </w:r>
      <w:proofErr w:type="spellEnd"/>
      <w:r w:rsidR="00E8250E">
        <w:rPr>
          <w:szCs w:val="20"/>
        </w:rPr>
        <w:t xml:space="preserve"> dzierży miano najbardziej popularnego języka programowania. Swoją pozycję zawdzięcza niewątpliwie dzięki prostej składni, szerokiemu spektrum zastosowań, czy rozwojowi sztucznej inteligencji. </w:t>
      </w:r>
      <w:r w:rsidR="00F9313D">
        <w:rPr>
          <w:szCs w:val="20"/>
        </w:rPr>
        <w:t xml:space="preserve">Relację pomiędzy rozwojem sztucznej inteligencji i językiem </w:t>
      </w:r>
      <w:proofErr w:type="spellStart"/>
      <w:r w:rsidR="00F9313D">
        <w:rPr>
          <w:szCs w:val="20"/>
        </w:rPr>
        <w:t>Python</w:t>
      </w:r>
      <w:proofErr w:type="spellEnd"/>
      <w:r w:rsidR="00F9313D">
        <w:rPr>
          <w:szCs w:val="20"/>
        </w:rPr>
        <w:t xml:space="preserve"> można określić jako mutualizm. Zdecydowanie tak szerokie wykorzystywanie modeli AI w dzisiejszy</w:t>
      </w:r>
      <w:r w:rsidR="000250C0">
        <w:rPr>
          <w:szCs w:val="20"/>
        </w:rPr>
        <w:t>m</w:t>
      </w:r>
      <w:r w:rsidR="00F9313D">
        <w:rPr>
          <w:szCs w:val="20"/>
        </w:rPr>
        <w:t xml:space="preserve"> świecie jest spowodowane łatwością </w:t>
      </w:r>
      <w:r w:rsidR="000250C0">
        <w:rPr>
          <w:szCs w:val="20"/>
        </w:rPr>
        <w:t xml:space="preserve">ich tworzenia, czy </w:t>
      </w:r>
      <w:r w:rsidR="00F9313D">
        <w:rPr>
          <w:szCs w:val="20"/>
        </w:rPr>
        <w:t>implementacji</w:t>
      </w:r>
      <w:r w:rsidR="000250C0">
        <w:rPr>
          <w:szCs w:val="20"/>
        </w:rPr>
        <w:t xml:space="preserve">. W tworzeniu tego typu rozwiązań znacznie pomaga język </w:t>
      </w:r>
      <w:proofErr w:type="spellStart"/>
      <w:r w:rsidR="000250C0">
        <w:rPr>
          <w:szCs w:val="20"/>
        </w:rPr>
        <w:t>Python</w:t>
      </w:r>
      <w:proofErr w:type="spellEnd"/>
      <w:r w:rsidR="000250C0">
        <w:rPr>
          <w:szCs w:val="20"/>
        </w:rPr>
        <w:t xml:space="preserve"> i dedykowane dla niego pakiety (między innymi </w:t>
      </w:r>
      <w:proofErr w:type="spellStart"/>
      <w:r w:rsidR="000250C0">
        <w:rPr>
          <w:szCs w:val="20"/>
        </w:rPr>
        <w:t>PyTorch</w:t>
      </w:r>
      <w:proofErr w:type="spellEnd"/>
      <w:r w:rsidR="000250C0">
        <w:rPr>
          <w:szCs w:val="20"/>
        </w:rPr>
        <w:t xml:space="preserve">, </w:t>
      </w:r>
      <w:proofErr w:type="spellStart"/>
      <w:r w:rsidR="000250C0">
        <w:rPr>
          <w:szCs w:val="20"/>
        </w:rPr>
        <w:t>scikit-learn</w:t>
      </w:r>
      <w:proofErr w:type="spellEnd"/>
      <w:r w:rsidR="000250C0">
        <w:rPr>
          <w:szCs w:val="20"/>
        </w:rPr>
        <w:t xml:space="preserve">, czy </w:t>
      </w:r>
      <w:proofErr w:type="spellStart"/>
      <w:r w:rsidR="000250C0">
        <w:rPr>
          <w:szCs w:val="20"/>
        </w:rPr>
        <w:t>Keras</w:t>
      </w:r>
      <w:proofErr w:type="spellEnd"/>
      <w:r w:rsidR="000250C0">
        <w:rPr>
          <w:szCs w:val="20"/>
        </w:rPr>
        <w:t>).</w:t>
      </w:r>
      <w:r w:rsidR="00F9313D">
        <w:rPr>
          <w:szCs w:val="20"/>
        </w:rPr>
        <w:t xml:space="preserve"> </w:t>
      </w:r>
      <w:r w:rsidR="000250C0">
        <w:rPr>
          <w:szCs w:val="20"/>
        </w:rPr>
        <w:t xml:space="preserve">Z drugiej strony </w:t>
      </w:r>
      <w:proofErr w:type="spellStart"/>
      <w:r w:rsidR="000250C0">
        <w:rPr>
          <w:szCs w:val="20"/>
        </w:rPr>
        <w:t>Python</w:t>
      </w:r>
      <w:proofErr w:type="spellEnd"/>
      <w:r w:rsidR="000250C0">
        <w:rPr>
          <w:szCs w:val="20"/>
        </w:rPr>
        <w:t xml:space="preserve"> również korzysta z przyspieszającego tempa rozwoju AI. Dzięki stworzonym pakietom do tworzenia sieci neuronowych, dużych modeli językowych, czy rozwiązywania problemów uczenia maszynowego </w:t>
      </w:r>
      <w:proofErr w:type="spellStart"/>
      <w:r w:rsidR="000250C0">
        <w:rPr>
          <w:szCs w:val="20"/>
        </w:rPr>
        <w:t>Python</w:t>
      </w:r>
      <w:proofErr w:type="spellEnd"/>
      <w:r w:rsidR="000250C0">
        <w:rPr>
          <w:szCs w:val="20"/>
        </w:rPr>
        <w:t xml:space="preserve"> znacznie zyskał na popularności. Wymienione wcześniej pakiety, to tylko przykłady gotowych rozwiązań, z których użytkownik może korzystać w celu budowy model</w:t>
      </w:r>
      <w:r w:rsidR="00844B2F">
        <w:rPr>
          <w:szCs w:val="20"/>
        </w:rPr>
        <w:t>ów AI</w:t>
      </w:r>
      <w:r w:rsidR="000250C0">
        <w:rPr>
          <w:szCs w:val="20"/>
        </w:rPr>
        <w:t>. Takich pakietów istnieje bardzo dużo, co więcej</w:t>
      </w:r>
      <w:r w:rsidR="00A21224">
        <w:rPr>
          <w:szCs w:val="20"/>
        </w:rPr>
        <w:t xml:space="preserve"> atutem </w:t>
      </w:r>
      <w:proofErr w:type="spellStart"/>
      <w:r w:rsidR="00A21224">
        <w:rPr>
          <w:szCs w:val="20"/>
        </w:rPr>
        <w:t>Pythona</w:t>
      </w:r>
      <w:proofErr w:type="spellEnd"/>
      <w:r w:rsidR="00A21224">
        <w:rPr>
          <w:szCs w:val="20"/>
        </w:rPr>
        <w:t xml:space="preserve"> jest możliwość tworzenia własnych, personalizowanych pakietów</w:t>
      </w:r>
      <w:r w:rsidR="003B4462">
        <w:rPr>
          <w:szCs w:val="20"/>
        </w:rPr>
        <w:t xml:space="preserve"> dedykowanych dla określonych problemów</w:t>
      </w:r>
      <w:r w:rsidR="00A21224">
        <w:rPr>
          <w:szCs w:val="20"/>
        </w:rPr>
        <w:t xml:space="preserve">. </w:t>
      </w:r>
    </w:p>
    <w:p w14:paraId="673CE22A" w14:textId="1CD0E34B" w:rsidR="00557C2D" w:rsidRPr="00557C2D" w:rsidRDefault="00557C2D" w:rsidP="00557C2D">
      <w:pPr>
        <w:pStyle w:val="Nagwek1"/>
        <w:numPr>
          <w:ilvl w:val="1"/>
          <w:numId w:val="7"/>
        </w:numPr>
        <w:rPr>
          <w:rFonts w:ascii="Verdana" w:hAnsi="Verdana"/>
          <w:sz w:val="20"/>
          <w:szCs w:val="20"/>
        </w:rPr>
      </w:pPr>
      <w:r w:rsidRPr="00557C2D">
        <w:rPr>
          <w:rFonts w:ascii="Verdana" w:hAnsi="Verdana"/>
          <w:sz w:val="20"/>
          <w:szCs w:val="20"/>
        </w:rPr>
        <w:t>Cel</w:t>
      </w:r>
    </w:p>
    <w:p w14:paraId="39D496A0" w14:textId="666763B5" w:rsidR="00325A64" w:rsidRPr="00C50900" w:rsidRDefault="00434D4B" w:rsidP="00674043">
      <w:pPr>
        <w:jc w:val="both"/>
        <w:rPr>
          <w:szCs w:val="20"/>
        </w:rPr>
      </w:pPr>
      <w:r>
        <w:rPr>
          <w:szCs w:val="20"/>
        </w:rPr>
        <w:t>Podstawowym celem tego projektu inżynierskiego było utworzenie</w:t>
      </w:r>
      <w:r w:rsidR="003B4462">
        <w:rPr>
          <w:szCs w:val="20"/>
        </w:rPr>
        <w:t xml:space="preserve"> </w:t>
      </w:r>
      <w:r w:rsidR="00844B2F">
        <w:rPr>
          <w:szCs w:val="20"/>
        </w:rPr>
        <w:t>własnego, personalizowanego</w:t>
      </w:r>
      <w:r>
        <w:rPr>
          <w:szCs w:val="20"/>
        </w:rPr>
        <w:t xml:space="preserve"> pakietu</w:t>
      </w:r>
      <w:r w:rsidR="003B4462">
        <w:rPr>
          <w:szCs w:val="20"/>
        </w:rPr>
        <w:t>.</w:t>
      </w:r>
      <w:r w:rsidR="000122D0">
        <w:rPr>
          <w:szCs w:val="20"/>
        </w:rPr>
        <w:t xml:space="preserve"> Jako </w:t>
      </w:r>
      <w:r w:rsidR="00E84015">
        <w:rPr>
          <w:szCs w:val="20"/>
        </w:rPr>
        <w:t>temat przewodni pakietu wybrano szeroko pojęty proces analizy danych oraz powiązany z nim proces modelowania regresyjnego i klasyfikacyjnego, za pomocą wybranych algorytmów uczenia maszynowego</w:t>
      </w:r>
      <w:r w:rsidR="001935E1">
        <w:rPr>
          <w:szCs w:val="20"/>
        </w:rPr>
        <w:t xml:space="preserve">. </w:t>
      </w:r>
      <w:r w:rsidR="00674043">
        <w:rPr>
          <w:szCs w:val="20"/>
        </w:rPr>
        <w:t xml:space="preserve">Skupiono się głównie na optymalizacji tychże procesów. </w:t>
      </w:r>
      <w:r w:rsidR="00844B2F">
        <w:rPr>
          <w:szCs w:val="20"/>
        </w:rPr>
        <w:t>Poprzez optymalizację rozumie się ułatwienie, przyspieszenie i poukładanie składowych tychże procesów.</w:t>
      </w:r>
    </w:p>
    <w:p w14:paraId="73C83C0D" w14:textId="412ED104" w:rsidR="00E2038D" w:rsidRPr="00674043" w:rsidRDefault="007C0379" w:rsidP="00834199">
      <w:pPr>
        <w:pStyle w:val="Nagwek2"/>
        <w:rPr>
          <w:i/>
        </w:rPr>
      </w:pPr>
      <w:bookmarkStart w:id="1" w:name="_Toc180519950"/>
      <w:r w:rsidRPr="00674043">
        <w:t>Motywacja</w:t>
      </w:r>
      <w:bookmarkEnd w:id="1"/>
    </w:p>
    <w:p w14:paraId="2D8AAEAC" w14:textId="06B8B579" w:rsidR="00EB38F1" w:rsidRPr="00674043" w:rsidRDefault="00674043" w:rsidP="004843FC">
      <w:pPr>
        <w:jc w:val="both"/>
        <w:rPr>
          <w:szCs w:val="20"/>
        </w:rPr>
      </w:pPr>
      <w:r w:rsidRPr="00674043">
        <w:rPr>
          <w:szCs w:val="20"/>
        </w:rPr>
        <w:t>Główn</w:t>
      </w:r>
      <w:r>
        <w:rPr>
          <w:szCs w:val="20"/>
        </w:rPr>
        <w:t xml:space="preserve">ym czynnikiem wpływającym na wybór tego tematu była ciekawość, w jaki sposób przebiega proces tworzenia pakietu od samego początku do </w:t>
      </w:r>
      <w:r w:rsidR="00904321">
        <w:rPr>
          <w:szCs w:val="20"/>
        </w:rPr>
        <w:t xml:space="preserve">finalnego </w:t>
      </w:r>
      <w:r>
        <w:rPr>
          <w:szCs w:val="20"/>
        </w:rPr>
        <w:t xml:space="preserve">etapu, w którym użytkownik jest w stanie ów pakiet </w:t>
      </w:r>
      <w:r w:rsidR="00132EED">
        <w:rPr>
          <w:szCs w:val="20"/>
        </w:rPr>
        <w:t>wykorzystać</w:t>
      </w:r>
      <w:r>
        <w:rPr>
          <w:szCs w:val="20"/>
        </w:rPr>
        <w:t>.</w:t>
      </w:r>
    </w:p>
    <w:p w14:paraId="506546AD" w14:textId="77777777" w:rsidR="00EB38F1" w:rsidRDefault="00E2038D" w:rsidP="00EB38F1">
      <w:pPr>
        <w:pStyle w:val="Nagwek1"/>
        <w:numPr>
          <w:ilvl w:val="0"/>
          <w:numId w:val="7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</w:rPr>
        <w:br w:type="page"/>
      </w:r>
      <w:r w:rsidR="00C43590" w:rsidRPr="00C43590">
        <w:rPr>
          <w:rFonts w:ascii="Verdana" w:hAnsi="Verdana"/>
          <w:sz w:val="28"/>
          <w:szCs w:val="28"/>
        </w:rPr>
        <w:lastRenderedPageBreak/>
        <w:t xml:space="preserve"> </w:t>
      </w:r>
      <w:bookmarkStart w:id="2" w:name="_Toc180519951"/>
      <w:r w:rsidR="00C43590" w:rsidRPr="00C43590">
        <w:rPr>
          <w:rFonts w:ascii="Verdana" w:hAnsi="Verdana"/>
          <w:sz w:val="28"/>
          <w:szCs w:val="28"/>
        </w:rPr>
        <w:t>TECHNOLOGIA I METOD</w:t>
      </w:r>
      <w:bookmarkStart w:id="3" w:name="_Toc180519952"/>
      <w:bookmarkEnd w:id="2"/>
      <w:r w:rsidR="00EB38F1">
        <w:rPr>
          <w:rFonts w:ascii="Verdana" w:hAnsi="Verdana"/>
          <w:sz w:val="28"/>
          <w:szCs w:val="28"/>
        </w:rPr>
        <w:t>Y</w:t>
      </w:r>
    </w:p>
    <w:p w14:paraId="7F7A4E32" w14:textId="172B4199" w:rsidR="00EB38F1" w:rsidRPr="00EB38F1" w:rsidRDefault="00EB38F1" w:rsidP="00EB38F1">
      <w:pPr>
        <w:jc w:val="both"/>
        <w:rPr>
          <w:szCs w:val="20"/>
        </w:rPr>
      </w:pPr>
      <w:r w:rsidRPr="00EB38F1">
        <w:rPr>
          <w:kern w:val="32"/>
          <w:szCs w:val="20"/>
        </w:rPr>
        <w:t xml:space="preserve">W tej </w:t>
      </w:r>
      <w:r>
        <w:rPr>
          <w:kern w:val="32"/>
          <w:szCs w:val="20"/>
        </w:rPr>
        <w:t xml:space="preserve">sekcji </w:t>
      </w:r>
      <w:r w:rsidRPr="00EB38F1">
        <w:rPr>
          <w:kern w:val="32"/>
          <w:szCs w:val="20"/>
        </w:rPr>
        <w:t xml:space="preserve">skupiono się na wykorzystanych technologiach w projekcie, a także opisie </w:t>
      </w:r>
      <w:r>
        <w:rPr>
          <w:kern w:val="32"/>
          <w:szCs w:val="20"/>
        </w:rPr>
        <w:t>użytych</w:t>
      </w:r>
      <w:r w:rsidRPr="00EB38F1">
        <w:rPr>
          <w:kern w:val="32"/>
          <w:szCs w:val="20"/>
        </w:rPr>
        <w:t xml:space="preserve"> algorytmów uczenia maszynowego.</w:t>
      </w:r>
      <w:r w:rsidRPr="00EB38F1">
        <w:rPr>
          <w:szCs w:val="20"/>
        </w:rPr>
        <w:t xml:space="preserve"> </w:t>
      </w:r>
    </w:p>
    <w:p w14:paraId="4016A9AF" w14:textId="3B456AD0" w:rsidR="00EB38F1" w:rsidRPr="00EB38F1" w:rsidRDefault="00EB38F1" w:rsidP="00834199">
      <w:pPr>
        <w:pStyle w:val="Nagwek2"/>
      </w:pPr>
      <w:r>
        <w:t>Środowisko programistyczne</w:t>
      </w:r>
    </w:p>
    <w:p w14:paraId="15DD8826" w14:textId="77777777" w:rsidR="00834199" w:rsidRDefault="00EB38F1" w:rsidP="00834199">
      <w:pPr>
        <w:jc w:val="both"/>
        <w:rPr>
          <w:szCs w:val="20"/>
        </w:rPr>
      </w:pPr>
      <w:r>
        <w:rPr>
          <w:szCs w:val="20"/>
        </w:rPr>
        <w:t xml:space="preserve">Do implementacji kodu posłużono się środowiskiem </w:t>
      </w:r>
      <w:proofErr w:type="spellStart"/>
      <w:r>
        <w:rPr>
          <w:szCs w:val="20"/>
        </w:rPr>
        <w:t>PyCharm</w:t>
      </w:r>
      <w:proofErr w:type="spellEnd"/>
      <w:r>
        <w:rPr>
          <w:szCs w:val="20"/>
        </w:rPr>
        <w:t xml:space="preserve"> od firmy </w:t>
      </w:r>
      <w:proofErr w:type="spellStart"/>
      <w:r>
        <w:rPr>
          <w:szCs w:val="20"/>
        </w:rPr>
        <w:t>JetBrains</w:t>
      </w:r>
      <w:proofErr w:type="spellEnd"/>
      <w:r>
        <w:rPr>
          <w:szCs w:val="20"/>
        </w:rPr>
        <w:t xml:space="preserve">. Jest to jedno z dwóch głównych narzędzi wykorzystywanych do tworzenia oprogramowania w języku </w:t>
      </w:r>
      <w:proofErr w:type="spellStart"/>
      <w:r>
        <w:rPr>
          <w:szCs w:val="20"/>
        </w:rPr>
        <w:t>Python</w:t>
      </w:r>
      <w:proofErr w:type="spellEnd"/>
      <w:r w:rsidR="00834199">
        <w:rPr>
          <w:szCs w:val="20"/>
        </w:rPr>
        <w:t xml:space="preserve"> obok programu Microsoft Studio </w:t>
      </w:r>
      <w:proofErr w:type="spellStart"/>
      <w:r w:rsidR="00834199">
        <w:rPr>
          <w:szCs w:val="20"/>
        </w:rPr>
        <w:t>Code</w:t>
      </w:r>
      <w:proofErr w:type="spellEnd"/>
      <w:r>
        <w:rPr>
          <w:szCs w:val="20"/>
        </w:rPr>
        <w:t>.</w:t>
      </w:r>
      <w:r w:rsidR="00834199">
        <w:rPr>
          <w:szCs w:val="20"/>
        </w:rPr>
        <w:t xml:space="preserve"> Wybrano akurat to środowisko, gdyż w przeciwieństwie do innych zapewnia ono pomoc przy pisaniu dobrze wyglądającego i czytelnego kodu.  </w:t>
      </w:r>
    </w:p>
    <w:p w14:paraId="3933C74A" w14:textId="77777777" w:rsidR="00834199" w:rsidRDefault="00834199" w:rsidP="00834199">
      <w:pPr>
        <w:pStyle w:val="Nagwek2"/>
      </w:pPr>
      <w:r w:rsidRPr="00834199">
        <w:t>Środowisko wirtualne</w:t>
      </w:r>
    </w:p>
    <w:p w14:paraId="019E6E96" w14:textId="77777777" w:rsidR="005B01C5" w:rsidRDefault="00834199" w:rsidP="00834199">
      <w:pPr>
        <w:jc w:val="both"/>
        <w:rPr>
          <w:szCs w:val="20"/>
        </w:rPr>
      </w:pPr>
      <w:r>
        <w:rPr>
          <w:szCs w:val="20"/>
        </w:rPr>
        <w:t xml:space="preserve">W projekcie wykorzystano również możliwość utworzenia własnego środowiska wirtualnego. Zainicjowano je za pomocą narzędzia „anaconda3”. Jest to popularne narzędzie wspomagające zachowanie ładu i porządku w projektach. </w:t>
      </w:r>
      <w:r w:rsidR="003C4194">
        <w:rPr>
          <w:szCs w:val="20"/>
        </w:rPr>
        <w:t xml:space="preserve">Za jego pomocą tworzenie własnych środowisk dedykowanych pod konkretny problem czy projekt </w:t>
      </w:r>
      <w:r w:rsidR="005B01C5">
        <w:rPr>
          <w:szCs w:val="20"/>
        </w:rPr>
        <w:t xml:space="preserve">jest proste i bardzo szybkie. </w:t>
      </w:r>
    </w:p>
    <w:p w14:paraId="644AA728" w14:textId="573C422A" w:rsidR="00834199" w:rsidRDefault="003C4194" w:rsidP="001C5DA9">
      <w:pPr>
        <w:jc w:val="both"/>
        <w:rPr>
          <w:szCs w:val="20"/>
        </w:rPr>
      </w:pPr>
      <w:r>
        <w:rPr>
          <w:szCs w:val="20"/>
        </w:rPr>
        <w:t>Na p</w:t>
      </w:r>
      <w:r w:rsidR="005B01C5">
        <w:rPr>
          <w:szCs w:val="20"/>
        </w:rPr>
        <w:t xml:space="preserve">oczątku w aplikacji </w:t>
      </w:r>
      <w:proofErr w:type="spellStart"/>
      <w:r w:rsidR="005B01C5">
        <w:rPr>
          <w:szCs w:val="20"/>
        </w:rPr>
        <w:t>Anaconda</w:t>
      </w:r>
      <w:proofErr w:type="spellEnd"/>
      <w:r w:rsidR="005B01C5">
        <w:rPr>
          <w:szCs w:val="20"/>
        </w:rPr>
        <w:t xml:space="preserve"> </w:t>
      </w:r>
      <w:proofErr w:type="spellStart"/>
      <w:r w:rsidR="005B01C5">
        <w:rPr>
          <w:szCs w:val="20"/>
        </w:rPr>
        <w:t>Navigator</w:t>
      </w:r>
      <w:proofErr w:type="spellEnd"/>
      <w:r w:rsidR="005B01C5">
        <w:rPr>
          <w:szCs w:val="20"/>
        </w:rPr>
        <w:t xml:space="preserve"> utworzono środowisko o nazwie ENV-FOR-ET i zapisano je w lokalizacji ‘~\anaconda3\</w:t>
      </w:r>
      <w:proofErr w:type="spellStart"/>
      <w:r w:rsidR="005B01C5">
        <w:rPr>
          <w:szCs w:val="20"/>
        </w:rPr>
        <w:t>envs</w:t>
      </w:r>
      <w:proofErr w:type="spellEnd"/>
      <w:r w:rsidR="005B01C5">
        <w:rPr>
          <w:szCs w:val="20"/>
        </w:rPr>
        <w:t xml:space="preserve">\ENV-FOR-ET’. Następnie dostosowano interpreter </w:t>
      </w:r>
      <w:proofErr w:type="spellStart"/>
      <w:r w:rsidR="005B01C5">
        <w:rPr>
          <w:szCs w:val="20"/>
        </w:rPr>
        <w:t>Pythona</w:t>
      </w:r>
      <w:proofErr w:type="spellEnd"/>
      <w:r w:rsidR="005B01C5">
        <w:rPr>
          <w:szCs w:val="20"/>
        </w:rPr>
        <w:t xml:space="preserve"> w </w:t>
      </w:r>
      <w:proofErr w:type="spellStart"/>
      <w:r w:rsidR="005B01C5">
        <w:rPr>
          <w:szCs w:val="20"/>
        </w:rPr>
        <w:t>Pycharmie</w:t>
      </w:r>
      <w:proofErr w:type="spellEnd"/>
      <w:r w:rsidR="005B01C5">
        <w:rPr>
          <w:szCs w:val="20"/>
        </w:rPr>
        <w:t>, w taki sposób aby kompilowany kod wywoływał się przy pomocy utworzonego wcześniej środowiska</w:t>
      </w:r>
      <w:r w:rsidR="001C5DA9">
        <w:rPr>
          <w:szCs w:val="20"/>
        </w:rPr>
        <w:t xml:space="preserve">. Po konfiguracji interpretera utworzono plik typu </w:t>
      </w:r>
      <w:proofErr w:type="spellStart"/>
      <w:r w:rsidR="001C5DA9">
        <w:rPr>
          <w:szCs w:val="20"/>
        </w:rPr>
        <w:t>yaml</w:t>
      </w:r>
      <w:proofErr w:type="spellEnd"/>
      <w:r w:rsidR="001C5DA9">
        <w:rPr>
          <w:szCs w:val="20"/>
        </w:rPr>
        <w:t xml:space="preserve">; </w:t>
      </w:r>
      <w:proofErr w:type="spellStart"/>
      <w:r w:rsidR="001C5DA9">
        <w:rPr>
          <w:szCs w:val="20"/>
        </w:rPr>
        <w:t>environment.yml</w:t>
      </w:r>
      <w:proofErr w:type="spellEnd"/>
      <w:r w:rsidR="001C5DA9">
        <w:rPr>
          <w:szCs w:val="20"/>
        </w:rPr>
        <w:t xml:space="preserve">. </w:t>
      </w:r>
      <w:r w:rsidR="00684A96">
        <w:rPr>
          <w:szCs w:val="20"/>
        </w:rPr>
        <w:t xml:space="preserve">Celem </w:t>
      </w:r>
      <w:r w:rsidR="00E22DF8">
        <w:rPr>
          <w:szCs w:val="20"/>
        </w:rPr>
        <w:t>jego</w:t>
      </w:r>
      <w:r w:rsidR="00684A96">
        <w:rPr>
          <w:szCs w:val="20"/>
        </w:rPr>
        <w:t xml:space="preserve"> stworzenia</w:t>
      </w:r>
      <w:r w:rsidR="001C5DA9">
        <w:rPr>
          <w:szCs w:val="20"/>
        </w:rPr>
        <w:t xml:space="preserve"> </w:t>
      </w:r>
      <w:r w:rsidR="00684A96">
        <w:rPr>
          <w:szCs w:val="20"/>
        </w:rPr>
        <w:t>było</w:t>
      </w:r>
      <w:r w:rsidR="001C5DA9">
        <w:rPr>
          <w:szCs w:val="20"/>
        </w:rPr>
        <w:t xml:space="preserve"> ułatwi</w:t>
      </w:r>
      <w:r w:rsidR="00684A96">
        <w:rPr>
          <w:szCs w:val="20"/>
        </w:rPr>
        <w:t>enie</w:t>
      </w:r>
      <w:r w:rsidR="001C5DA9">
        <w:rPr>
          <w:szCs w:val="20"/>
        </w:rPr>
        <w:t xml:space="preserve"> zarządzani</w:t>
      </w:r>
      <w:r w:rsidR="00684A96">
        <w:rPr>
          <w:szCs w:val="20"/>
        </w:rPr>
        <w:t>a</w:t>
      </w:r>
      <w:r w:rsidR="001C5DA9">
        <w:rPr>
          <w:szCs w:val="20"/>
        </w:rPr>
        <w:t xml:space="preserve"> pakietami wewnątrz środowiska wirtualnego. </w:t>
      </w:r>
      <w:r w:rsidR="00E22DF8">
        <w:rPr>
          <w:szCs w:val="20"/>
        </w:rPr>
        <w:t xml:space="preserve">Poniżej na Rys. 1 zaprezentowano </w:t>
      </w:r>
      <w:r w:rsidR="000E2DA0">
        <w:rPr>
          <w:szCs w:val="20"/>
        </w:rPr>
        <w:t xml:space="preserve">jego </w:t>
      </w:r>
      <w:r w:rsidR="00E22DF8">
        <w:rPr>
          <w:szCs w:val="20"/>
        </w:rPr>
        <w:t>zawartość:</w:t>
      </w:r>
    </w:p>
    <w:p w14:paraId="49E8B0F7" w14:textId="7D9F7AB1" w:rsidR="00EB00B3" w:rsidRDefault="00A64B30" w:rsidP="00EB00B3">
      <w:pPr>
        <w:jc w:val="center"/>
        <w:rPr>
          <w:noProof/>
          <w:szCs w:val="20"/>
        </w:rPr>
      </w:pPr>
      <w:r>
        <w:rPr>
          <w:noProof/>
          <w:szCs w:val="20"/>
        </w:rPr>
        <w:pict w14:anchorId="359DBE73">
          <v:shape id="_x0000_i1026" type="#_x0000_t75" style="width:192.6pt;height:163.8pt;visibility:visible;mso-wrap-style:square">
            <v:imagedata r:id="rId11" o:title=""/>
          </v:shape>
        </w:pict>
      </w:r>
    </w:p>
    <w:p w14:paraId="4E42CE66" w14:textId="18352567" w:rsidR="00E22DF8" w:rsidRDefault="00E22DF8" w:rsidP="00EB00B3">
      <w:pPr>
        <w:jc w:val="center"/>
        <w:rPr>
          <w:noProof/>
          <w:szCs w:val="20"/>
        </w:rPr>
      </w:pPr>
      <w:r>
        <w:rPr>
          <w:noProof/>
          <w:szCs w:val="20"/>
        </w:rPr>
        <w:t>Rys. 1 – zawartość pliku environemnt.yml</w:t>
      </w:r>
    </w:p>
    <w:p w14:paraId="75521C2B" w14:textId="77777777" w:rsidR="00254D5C" w:rsidRDefault="00254D5C" w:rsidP="00E22DF8">
      <w:pPr>
        <w:jc w:val="center"/>
        <w:rPr>
          <w:noProof/>
          <w:szCs w:val="20"/>
        </w:rPr>
      </w:pPr>
    </w:p>
    <w:p w14:paraId="7F4E547B" w14:textId="151FE996" w:rsidR="001C5DA9" w:rsidRDefault="00EC29FA" w:rsidP="001C5DA9">
      <w:pPr>
        <w:jc w:val="both"/>
        <w:rPr>
          <w:szCs w:val="20"/>
        </w:rPr>
      </w:pPr>
      <w:r>
        <w:rPr>
          <w:szCs w:val="20"/>
        </w:rPr>
        <w:t xml:space="preserve">W kolejnym etapie </w:t>
      </w:r>
      <w:r w:rsidR="00254D5C">
        <w:rPr>
          <w:szCs w:val="20"/>
        </w:rPr>
        <w:t xml:space="preserve">zainstalowano narzędzie </w:t>
      </w:r>
      <w:proofErr w:type="spellStart"/>
      <w:r w:rsidR="00254D5C">
        <w:rPr>
          <w:szCs w:val="20"/>
        </w:rPr>
        <w:t>conda</w:t>
      </w:r>
      <w:proofErr w:type="spellEnd"/>
      <w:r w:rsidR="00254D5C">
        <w:rPr>
          <w:szCs w:val="20"/>
        </w:rPr>
        <w:t>-lock. Jego zdaniem jest blokowanie wersji pakietów, co może być pomocne przy próbie odtworzenia jeden do jeden środowiska, np. na innym urządzeniu. Po instalacji zablokowano wersje pakietów. W celu instalacji i stworzenia blokady wykorzystano polecenia:</w:t>
      </w:r>
    </w:p>
    <w:p w14:paraId="5FD51B06" w14:textId="34FFCA4D" w:rsidR="00254D5C" w:rsidRPr="00254D5C" w:rsidRDefault="00254D5C" w:rsidP="00254D5C">
      <w:pPr>
        <w:rPr>
          <w:szCs w:val="20"/>
          <w:lang w:val="en-US"/>
        </w:rPr>
      </w:pPr>
      <w:proofErr w:type="spellStart"/>
      <w:r w:rsidRPr="00254D5C">
        <w:rPr>
          <w:i/>
          <w:iCs/>
          <w:szCs w:val="20"/>
          <w:lang w:val="en-US"/>
        </w:rPr>
        <w:t>conda</w:t>
      </w:r>
      <w:proofErr w:type="spellEnd"/>
      <w:r w:rsidRPr="00254D5C">
        <w:rPr>
          <w:i/>
          <w:iCs/>
          <w:szCs w:val="20"/>
          <w:lang w:val="en-US"/>
        </w:rPr>
        <w:t xml:space="preserve"> install -c </w:t>
      </w:r>
      <w:proofErr w:type="spellStart"/>
      <w:r w:rsidRPr="00254D5C">
        <w:rPr>
          <w:i/>
          <w:iCs/>
          <w:szCs w:val="20"/>
          <w:lang w:val="en-US"/>
        </w:rPr>
        <w:t>conda</w:t>
      </w:r>
      <w:proofErr w:type="spellEnd"/>
      <w:r w:rsidRPr="00254D5C">
        <w:rPr>
          <w:i/>
          <w:iCs/>
          <w:szCs w:val="20"/>
          <w:lang w:val="en-US"/>
        </w:rPr>
        <w:t xml:space="preserve">-forge </w:t>
      </w:r>
      <w:proofErr w:type="spellStart"/>
      <w:r w:rsidRPr="00254D5C">
        <w:rPr>
          <w:i/>
          <w:iCs/>
          <w:szCs w:val="20"/>
          <w:lang w:val="en-US"/>
        </w:rPr>
        <w:t>conda</w:t>
      </w:r>
      <w:proofErr w:type="spellEnd"/>
      <w:r w:rsidRPr="00254D5C">
        <w:rPr>
          <w:i/>
          <w:iCs/>
          <w:szCs w:val="20"/>
          <w:lang w:val="en-US"/>
        </w:rPr>
        <w:t>-lock</w:t>
      </w:r>
      <w:r w:rsidRPr="00254D5C">
        <w:rPr>
          <w:szCs w:val="20"/>
          <w:lang w:val="en-US"/>
        </w:rPr>
        <w:t xml:space="preserve"> </w:t>
      </w:r>
      <w:r>
        <w:rPr>
          <w:szCs w:val="20"/>
          <w:lang w:val="en-US"/>
        </w:rPr>
        <w:t>–</w:t>
      </w:r>
      <w:r w:rsidRPr="00254D5C">
        <w:rPr>
          <w:szCs w:val="20"/>
          <w:lang w:val="en-US"/>
        </w:rPr>
        <w:t xml:space="preserve"> </w:t>
      </w:r>
      <w:proofErr w:type="spellStart"/>
      <w:r w:rsidRPr="00254D5C">
        <w:rPr>
          <w:szCs w:val="20"/>
          <w:lang w:val="en-US"/>
        </w:rPr>
        <w:t>in</w:t>
      </w:r>
      <w:r>
        <w:rPr>
          <w:szCs w:val="20"/>
          <w:lang w:val="en-US"/>
        </w:rPr>
        <w:t>stalacja</w:t>
      </w:r>
      <w:proofErr w:type="spellEnd"/>
      <w:r>
        <w:rPr>
          <w:szCs w:val="20"/>
          <w:lang w:val="en-US"/>
        </w:rPr>
        <w:t xml:space="preserve"> </w:t>
      </w:r>
      <w:proofErr w:type="spellStart"/>
      <w:r>
        <w:rPr>
          <w:szCs w:val="20"/>
          <w:lang w:val="en-US"/>
        </w:rPr>
        <w:t>narzędzia</w:t>
      </w:r>
      <w:proofErr w:type="spellEnd"/>
      <w:r>
        <w:rPr>
          <w:szCs w:val="20"/>
          <w:lang w:val="en-US"/>
        </w:rPr>
        <w:t xml:space="preserve"> </w:t>
      </w:r>
      <w:proofErr w:type="spellStart"/>
      <w:r>
        <w:rPr>
          <w:szCs w:val="20"/>
          <w:lang w:val="en-US"/>
        </w:rPr>
        <w:t>cond</w:t>
      </w:r>
      <w:proofErr w:type="spellEnd"/>
      <w:r>
        <w:rPr>
          <w:szCs w:val="20"/>
          <w:lang w:val="en-US"/>
        </w:rPr>
        <w:t>-lock</w:t>
      </w:r>
      <w:r w:rsidRPr="00254D5C">
        <w:rPr>
          <w:szCs w:val="20"/>
          <w:lang w:val="en-US"/>
        </w:rPr>
        <w:br/>
      </w:r>
      <w:proofErr w:type="spellStart"/>
      <w:r w:rsidRPr="00254D5C">
        <w:rPr>
          <w:i/>
          <w:iCs/>
          <w:szCs w:val="20"/>
          <w:lang w:val="en-US"/>
        </w:rPr>
        <w:t>conda</w:t>
      </w:r>
      <w:proofErr w:type="spellEnd"/>
      <w:r w:rsidRPr="00254D5C">
        <w:rPr>
          <w:i/>
          <w:iCs/>
          <w:szCs w:val="20"/>
          <w:lang w:val="en-US"/>
        </w:rPr>
        <w:t xml:space="preserve">-lock lock --file </w:t>
      </w:r>
      <w:proofErr w:type="spellStart"/>
      <w:r w:rsidRPr="00254D5C">
        <w:rPr>
          <w:i/>
          <w:iCs/>
          <w:szCs w:val="20"/>
          <w:lang w:val="en-US"/>
        </w:rPr>
        <w:t>environment.yml</w:t>
      </w:r>
      <w:proofErr w:type="spellEnd"/>
      <w:r>
        <w:rPr>
          <w:szCs w:val="20"/>
          <w:lang w:val="en-US"/>
        </w:rPr>
        <w:t xml:space="preserve"> – </w:t>
      </w:r>
      <w:proofErr w:type="spellStart"/>
      <w:r>
        <w:rPr>
          <w:szCs w:val="20"/>
          <w:lang w:val="en-US"/>
        </w:rPr>
        <w:t>utworzenie</w:t>
      </w:r>
      <w:proofErr w:type="spellEnd"/>
      <w:r>
        <w:rPr>
          <w:szCs w:val="20"/>
          <w:lang w:val="en-US"/>
        </w:rPr>
        <w:t xml:space="preserve"> </w:t>
      </w:r>
      <w:proofErr w:type="spellStart"/>
      <w:r>
        <w:rPr>
          <w:szCs w:val="20"/>
          <w:lang w:val="en-US"/>
        </w:rPr>
        <w:t>blokady</w:t>
      </w:r>
      <w:proofErr w:type="spellEnd"/>
      <w:r>
        <w:rPr>
          <w:szCs w:val="20"/>
          <w:lang w:val="en-US"/>
        </w:rPr>
        <w:t xml:space="preserve"> </w:t>
      </w:r>
    </w:p>
    <w:p w14:paraId="19DA018E" w14:textId="77777777" w:rsidR="00254D5C" w:rsidRPr="00254D5C" w:rsidRDefault="00254D5C" w:rsidP="001C5DA9">
      <w:pPr>
        <w:jc w:val="both"/>
        <w:rPr>
          <w:szCs w:val="20"/>
          <w:lang w:val="en-US"/>
        </w:rPr>
      </w:pPr>
    </w:p>
    <w:p w14:paraId="7E92C92F" w14:textId="6A29CF59" w:rsidR="00EC29FA" w:rsidRDefault="000E2DA0" w:rsidP="001C5DA9">
      <w:pPr>
        <w:jc w:val="both"/>
        <w:rPr>
          <w:szCs w:val="20"/>
        </w:rPr>
      </w:pPr>
      <w:r>
        <w:rPr>
          <w:szCs w:val="20"/>
        </w:rPr>
        <w:lastRenderedPageBreak/>
        <w:t xml:space="preserve">Początkowo nie zadeklarowano </w:t>
      </w:r>
      <w:r w:rsidR="00021555">
        <w:rPr>
          <w:szCs w:val="20"/>
        </w:rPr>
        <w:t xml:space="preserve">wszystkich </w:t>
      </w:r>
      <w:r>
        <w:rPr>
          <w:szCs w:val="20"/>
        </w:rPr>
        <w:t>niezbędnych pakietów w sekcji ‘</w:t>
      </w:r>
      <w:proofErr w:type="spellStart"/>
      <w:r>
        <w:rPr>
          <w:szCs w:val="20"/>
        </w:rPr>
        <w:t>dependencies</w:t>
      </w:r>
      <w:proofErr w:type="spellEnd"/>
      <w:r>
        <w:rPr>
          <w:szCs w:val="20"/>
        </w:rPr>
        <w:t>’. Kolejne pakiety dołączano do środowiska wraz z rozwojem projektu</w:t>
      </w:r>
      <w:r w:rsidR="00EC29FA">
        <w:rPr>
          <w:szCs w:val="20"/>
        </w:rPr>
        <w:t xml:space="preserve"> przy pomocy poleceń:</w:t>
      </w:r>
    </w:p>
    <w:p w14:paraId="25FE7C4D" w14:textId="77777777" w:rsidR="00254D5C" w:rsidRDefault="00EC29FA" w:rsidP="00EC29FA">
      <w:pPr>
        <w:jc w:val="both"/>
        <w:rPr>
          <w:i/>
          <w:iCs/>
          <w:szCs w:val="20"/>
        </w:rPr>
      </w:pPr>
      <w:proofErr w:type="spellStart"/>
      <w:r w:rsidRPr="00EC29FA">
        <w:rPr>
          <w:i/>
          <w:iCs/>
          <w:szCs w:val="20"/>
        </w:rPr>
        <w:t>conda</w:t>
      </w:r>
      <w:proofErr w:type="spellEnd"/>
      <w:r w:rsidRPr="00EC29FA">
        <w:rPr>
          <w:i/>
          <w:iCs/>
          <w:szCs w:val="20"/>
        </w:rPr>
        <w:t xml:space="preserve"> </w:t>
      </w:r>
      <w:proofErr w:type="spellStart"/>
      <w:r w:rsidRPr="00EC29FA">
        <w:rPr>
          <w:i/>
          <w:iCs/>
          <w:szCs w:val="20"/>
        </w:rPr>
        <w:t>activate</w:t>
      </w:r>
      <w:proofErr w:type="spellEnd"/>
      <w:r w:rsidRPr="00EC29FA">
        <w:rPr>
          <w:i/>
          <w:iCs/>
          <w:szCs w:val="20"/>
        </w:rPr>
        <w:t xml:space="preserve"> </w:t>
      </w:r>
      <w:proofErr w:type="spellStart"/>
      <w:r w:rsidRPr="00EC29FA">
        <w:rPr>
          <w:i/>
          <w:iCs/>
          <w:szCs w:val="20"/>
        </w:rPr>
        <w:t>base</w:t>
      </w:r>
      <w:proofErr w:type="spellEnd"/>
      <w:r w:rsidRPr="00EC29FA">
        <w:rPr>
          <w:i/>
          <w:iCs/>
          <w:szCs w:val="20"/>
        </w:rPr>
        <w:t xml:space="preserve"> </w:t>
      </w:r>
      <w:r w:rsidRPr="00EC29FA">
        <w:rPr>
          <w:szCs w:val="20"/>
        </w:rPr>
        <w:t xml:space="preserve">– aktywowanie domyślnego środowiska </w:t>
      </w:r>
      <w:proofErr w:type="spellStart"/>
      <w:r w:rsidRPr="00EC29FA">
        <w:rPr>
          <w:szCs w:val="20"/>
        </w:rPr>
        <w:t>Condy</w:t>
      </w:r>
      <w:proofErr w:type="spellEnd"/>
    </w:p>
    <w:p w14:paraId="7745F134" w14:textId="6726F479" w:rsidR="00EC29FA" w:rsidRPr="00021555" w:rsidRDefault="00EC29FA" w:rsidP="00EC29FA">
      <w:pPr>
        <w:jc w:val="both"/>
        <w:rPr>
          <w:i/>
          <w:iCs/>
          <w:szCs w:val="20"/>
        </w:rPr>
      </w:pPr>
      <w:proofErr w:type="spellStart"/>
      <w:r w:rsidRPr="00021555">
        <w:rPr>
          <w:i/>
          <w:iCs/>
          <w:szCs w:val="20"/>
        </w:rPr>
        <w:t>conda</w:t>
      </w:r>
      <w:proofErr w:type="spellEnd"/>
      <w:r w:rsidRPr="00021555">
        <w:rPr>
          <w:i/>
          <w:iCs/>
          <w:szCs w:val="20"/>
        </w:rPr>
        <w:t xml:space="preserve">-lock -f </w:t>
      </w:r>
      <w:proofErr w:type="spellStart"/>
      <w:r w:rsidRPr="00021555">
        <w:rPr>
          <w:i/>
          <w:iCs/>
          <w:szCs w:val="20"/>
        </w:rPr>
        <w:t>environment.yml</w:t>
      </w:r>
      <w:proofErr w:type="spellEnd"/>
      <w:r w:rsidRPr="00021555">
        <w:rPr>
          <w:i/>
          <w:iCs/>
          <w:szCs w:val="20"/>
        </w:rPr>
        <w:t xml:space="preserve"> – </w:t>
      </w:r>
      <w:r w:rsidRPr="00021555">
        <w:rPr>
          <w:szCs w:val="20"/>
        </w:rPr>
        <w:t xml:space="preserve">stworzenie </w:t>
      </w:r>
      <w:r w:rsidR="00021555" w:rsidRPr="00021555">
        <w:rPr>
          <w:szCs w:val="20"/>
        </w:rPr>
        <w:t>na n</w:t>
      </w:r>
      <w:r w:rsidR="00021555">
        <w:rPr>
          <w:szCs w:val="20"/>
        </w:rPr>
        <w:t xml:space="preserve">owo </w:t>
      </w:r>
      <w:r w:rsidRPr="00021555">
        <w:rPr>
          <w:szCs w:val="20"/>
        </w:rPr>
        <w:t xml:space="preserve">pliku </w:t>
      </w:r>
      <w:proofErr w:type="spellStart"/>
      <w:r w:rsidRPr="00021555">
        <w:rPr>
          <w:szCs w:val="20"/>
        </w:rPr>
        <w:t>conda-lock.yml</w:t>
      </w:r>
      <w:proofErr w:type="spellEnd"/>
    </w:p>
    <w:p w14:paraId="7D8DFDC2" w14:textId="0F6A8D4F" w:rsidR="001C5DA9" w:rsidRDefault="00EC29FA" w:rsidP="00EC29FA">
      <w:pPr>
        <w:jc w:val="both"/>
        <w:rPr>
          <w:szCs w:val="20"/>
          <w:lang w:val="en-US"/>
        </w:rPr>
      </w:pPr>
      <w:proofErr w:type="spellStart"/>
      <w:r w:rsidRPr="00EC29FA">
        <w:rPr>
          <w:i/>
          <w:iCs/>
          <w:szCs w:val="20"/>
          <w:lang w:val="en-US"/>
        </w:rPr>
        <w:t>conda</w:t>
      </w:r>
      <w:proofErr w:type="spellEnd"/>
      <w:r w:rsidRPr="00EC29FA">
        <w:rPr>
          <w:i/>
          <w:iCs/>
          <w:szCs w:val="20"/>
          <w:lang w:val="en-US"/>
        </w:rPr>
        <w:t xml:space="preserve">-lock install --name </w:t>
      </w:r>
      <w:r w:rsidR="00021555">
        <w:rPr>
          <w:i/>
          <w:iCs/>
          <w:szCs w:val="20"/>
          <w:lang w:val="en-US"/>
        </w:rPr>
        <w:t>ENV-FOR-ET</w:t>
      </w:r>
      <w:r w:rsidRPr="00EC29FA">
        <w:rPr>
          <w:i/>
          <w:iCs/>
          <w:szCs w:val="20"/>
          <w:lang w:val="en-US"/>
        </w:rPr>
        <w:t xml:space="preserve"> </w:t>
      </w:r>
      <w:proofErr w:type="spellStart"/>
      <w:r w:rsidRPr="00EC29FA">
        <w:rPr>
          <w:i/>
          <w:iCs/>
          <w:szCs w:val="20"/>
          <w:lang w:val="en-US"/>
        </w:rPr>
        <w:t>conda-lock.yml</w:t>
      </w:r>
      <w:proofErr w:type="spellEnd"/>
      <w:r w:rsidR="000E2DA0" w:rsidRPr="00EC29FA">
        <w:rPr>
          <w:i/>
          <w:iCs/>
          <w:szCs w:val="20"/>
          <w:lang w:val="en-US"/>
        </w:rPr>
        <w:t xml:space="preserve"> </w:t>
      </w:r>
      <w:r w:rsidRPr="00EC29FA">
        <w:rPr>
          <w:szCs w:val="20"/>
          <w:lang w:val="en-US"/>
        </w:rPr>
        <w:t xml:space="preserve">– </w:t>
      </w:r>
      <w:proofErr w:type="spellStart"/>
      <w:r w:rsidRPr="00EC29FA">
        <w:rPr>
          <w:szCs w:val="20"/>
          <w:lang w:val="en-US"/>
        </w:rPr>
        <w:t>instalacja</w:t>
      </w:r>
      <w:proofErr w:type="spellEnd"/>
      <w:r w:rsidRPr="00EC29FA">
        <w:rPr>
          <w:szCs w:val="20"/>
          <w:lang w:val="en-US"/>
        </w:rPr>
        <w:t xml:space="preserve"> </w:t>
      </w:r>
      <w:proofErr w:type="spellStart"/>
      <w:r w:rsidRPr="00EC29FA">
        <w:rPr>
          <w:szCs w:val="20"/>
          <w:lang w:val="en-US"/>
        </w:rPr>
        <w:t>pakietów</w:t>
      </w:r>
      <w:proofErr w:type="spellEnd"/>
      <w:r w:rsidRPr="00EC29FA">
        <w:rPr>
          <w:szCs w:val="20"/>
          <w:lang w:val="en-US"/>
        </w:rPr>
        <w:t xml:space="preserve"> za </w:t>
      </w:r>
      <w:proofErr w:type="spellStart"/>
      <w:r w:rsidRPr="00EC29FA">
        <w:rPr>
          <w:szCs w:val="20"/>
          <w:lang w:val="en-US"/>
        </w:rPr>
        <w:t>pomocą</w:t>
      </w:r>
      <w:proofErr w:type="spellEnd"/>
      <w:r w:rsidRPr="00EC29FA">
        <w:rPr>
          <w:szCs w:val="20"/>
          <w:lang w:val="en-US"/>
        </w:rPr>
        <w:t xml:space="preserve"> </w:t>
      </w:r>
      <w:proofErr w:type="spellStart"/>
      <w:r w:rsidRPr="00EC29FA">
        <w:rPr>
          <w:szCs w:val="20"/>
          <w:lang w:val="en-US"/>
        </w:rPr>
        <w:t>pliku</w:t>
      </w:r>
      <w:proofErr w:type="spellEnd"/>
      <w:r w:rsidRPr="00EC29FA">
        <w:rPr>
          <w:szCs w:val="20"/>
          <w:lang w:val="en-US"/>
        </w:rPr>
        <w:t xml:space="preserve"> </w:t>
      </w:r>
      <w:proofErr w:type="spellStart"/>
      <w:r w:rsidRPr="00EC29FA">
        <w:rPr>
          <w:szCs w:val="20"/>
          <w:lang w:val="en-US"/>
        </w:rPr>
        <w:t>conda-lock.yml</w:t>
      </w:r>
      <w:proofErr w:type="spellEnd"/>
      <w:r w:rsidR="000E2DA0" w:rsidRPr="00EC29FA">
        <w:rPr>
          <w:szCs w:val="20"/>
          <w:lang w:val="en-US"/>
        </w:rPr>
        <w:t xml:space="preserve">   </w:t>
      </w:r>
    </w:p>
    <w:p w14:paraId="4EF0BD8D" w14:textId="77777777" w:rsidR="008F77EA" w:rsidRDefault="008F77EA" w:rsidP="00EC29FA">
      <w:pPr>
        <w:jc w:val="both"/>
        <w:rPr>
          <w:szCs w:val="20"/>
          <w:lang w:val="en-US"/>
        </w:rPr>
      </w:pPr>
    </w:p>
    <w:p w14:paraId="3BF482F3" w14:textId="377C2427" w:rsidR="008F77EA" w:rsidRDefault="008F77EA" w:rsidP="008F77EA">
      <w:pPr>
        <w:pStyle w:val="Nagwek2"/>
        <w:rPr>
          <w:lang w:val="en-US"/>
        </w:rPr>
      </w:pPr>
      <w:proofErr w:type="spellStart"/>
      <w:r>
        <w:rPr>
          <w:lang w:val="en-US"/>
        </w:rPr>
        <w:t>Tworzenie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pustego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pakietu</w:t>
      </w:r>
      <w:proofErr w:type="spellEnd"/>
    </w:p>
    <w:p w14:paraId="5EACA104" w14:textId="77777777" w:rsidR="00E7591F" w:rsidRDefault="008F77EA" w:rsidP="008F77EA">
      <w:pPr>
        <w:jc w:val="both"/>
      </w:pPr>
      <w:r w:rsidRPr="008F77EA">
        <w:t>Po przygotowaniu środowiska do p</w:t>
      </w:r>
      <w:r>
        <w:t xml:space="preserve">racy utworzono pusty pakiet. W tym celu wykonano trzy kroki. </w:t>
      </w:r>
      <w:r w:rsidR="00E7591F">
        <w:t>Po pierwsze utworzono pusty folder, będący głównym folderem pakietu. Nadano mu nazwę „</w:t>
      </w:r>
      <w:proofErr w:type="spellStart"/>
      <w:r w:rsidR="00E7591F">
        <w:t>datamining</w:t>
      </w:r>
      <w:proofErr w:type="spellEnd"/>
      <w:r w:rsidR="00E7591F">
        <w:t xml:space="preserve">”. Następnie utworzono plik </w:t>
      </w:r>
      <w:proofErr w:type="spellStart"/>
      <w:r w:rsidR="00E7591F">
        <w:t>pyproject.toml</w:t>
      </w:r>
      <w:proofErr w:type="spellEnd"/>
      <w:r w:rsidR="00E7591F">
        <w:t>, którego zawartość zaprezentowano na Rys. 2:</w:t>
      </w:r>
    </w:p>
    <w:p w14:paraId="51EE6AFE" w14:textId="3C6C15D1" w:rsidR="000E2DA0" w:rsidRDefault="00A64B30" w:rsidP="00EB00B3">
      <w:pPr>
        <w:jc w:val="center"/>
      </w:pPr>
      <w:r>
        <w:rPr>
          <w:noProof/>
        </w:rPr>
        <w:pict w14:anchorId="25973D29">
          <v:shape id="_x0000_i1027" type="#_x0000_t75" style="width:266.4pt;height:145.8pt;visibility:visible;mso-wrap-style:square">
            <v:imagedata r:id="rId12" o:title=""/>
          </v:shape>
        </w:pict>
      </w:r>
      <w:r w:rsidR="00E7591F">
        <w:br/>
      </w:r>
      <w:r w:rsidR="00E7591F" w:rsidRPr="00EB00B3">
        <w:rPr>
          <w:i/>
          <w:iCs/>
        </w:rPr>
        <w:t xml:space="preserve">Rys. 2 – zawartość pliku </w:t>
      </w:r>
      <w:proofErr w:type="spellStart"/>
      <w:r w:rsidR="00E7591F" w:rsidRPr="00EB00B3">
        <w:rPr>
          <w:i/>
          <w:iCs/>
        </w:rPr>
        <w:t>pyproject.toml</w:t>
      </w:r>
      <w:proofErr w:type="spellEnd"/>
    </w:p>
    <w:p w14:paraId="1D672977" w14:textId="77777777" w:rsidR="00EB00B3" w:rsidRPr="00EB00B3" w:rsidRDefault="00EB00B3" w:rsidP="00EB00B3">
      <w:pPr>
        <w:jc w:val="center"/>
      </w:pPr>
    </w:p>
    <w:p w14:paraId="37024B05" w14:textId="1E017252" w:rsidR="006175C8" w:rsidRDefault="00EB00B3" w:rsidP="006175C8">
      <w:pPr>
        <w:jc w:val="both"/>
        <w:rPr>
          <w:szCs w:val="20"/>
        </w:rPr>
      </w:pPr>
      <w:r>
        <w:rPr>
          <w:szCs w:val="20"/>
        </w:rPr>
        <w:t>W pliku tym zadeklarowano nazwę pakietu (zgodną z nazwą folderu) oraz jego wersję (0.0.0). Wskazano również, iż zawartość pakietu jest kompatybilna z zawartością utworzonego w kroku pierwszym folderu.</w:t>
      </w:r>
      <w:r w:rsidR="00A50FE0">
        <w:rPr>
          <w:szCs w:val="20"/>
        </w:rPr>
        <w:t xml:space="preserve"> Finalnie wywołano </w:t>
      </w:r>
      <w:r w:rsidR="006175C8">
        <w:rPr>
          <w:szCs w:val="20"/>
        </w:rPr>
        <w:t>polecenie: ‘</w:t>
      </w:r>
      <w:r w:rsidR="006175C8" w:rsidRPr="006175C8">
        <w:rPr>
          <w:szCs w:val="20"/>
        </w:rPr>
        <w:t xml:space="preserve">pip </w:t>
      </w:r>
      <w:proofErr w:type="spellStart"/>
      <w:r w:rsidR="006175C8" w:rsidRPr="006175C8">
        <w:rPr>
          <w:szCs w:val="20"/>
        </w:rPr>
        <w:t>install</w:t>
      </w:r>
      <w:proofErr w:type="spellEnd"/>
      <w:r w:rsidR="006175C8" w:rsidRPr="006175C8">
        <w:rPr>
          <w:szCs w:val="20"/>
        </w:rPr>
        <w:t xml:space="preserve"> -e .</w:t>
      </w:r>
      <w:r w:rsidR="006175C8">
        <w:rPr>
          <w:szCs w:val="20"/>
        </w:rPr>
        <w:t xml:space="preserve">’ w celu instalacji pakietu. </w:t>
      </w:r>
    </w:p>
    <w:p w14:paraId="591EF531" w14:textId="12775EDF" w:rsidR="006175C8" w:rsidRDefault="006175C8" w:rsidP="006175C8">
      <w:pPr>
        <w:jc w:val="both"/>
        <w:rPr>
          <w:szCs w:val="20"/>
        </w:rPr>
      </w:pPr>
      <w:r>
        <w:rPr>
          <w:szCs w:val="20"/>
        </w:rPr>
        <w:t xml:space="preserve">Od tego momentu każda napisana funkcja lub klasa obiektów wewnątrz folderu </w:t>
      </w:r>
      <w:proofErr w:type="spellStart"/>
      <w:r>
        <w:rPr>
          <w:szCs w:val="20"/>
        </w:rPr>
        <w:t>datamining</w:t>
      </w:r>
      <w:proofErr w:type="spellEnd"/>
      <w:r>
        <w:rPr>
          <w:szCs w:val="20"/>
        </w:rPr>
        <w:t xml:space="preserve"> stała się składową tegoż pakietu.</w:t>
      </w:r>
    </w:p>
    <w:p w14:paraId="14902B4D" w14:textId="77777777" w:rsidR="006175C8" w:rsidRDefault="006175C8" w:rsidP="006175C8">
      <w:pPr>
        <w:jc w:val="both"/>
        <w:rPr>
          <w:szCs w:val="20"/>
        </w:rPr>
      </w:pPr>
    </w:p>
    <w:p w14:paraId="219169BA" w14:textId="14B7717F" w:rsidR="000D1F6D" w:rsidRDefault="000D1F6D" w:rsidP="000D1F6D">
      <w:pPr>
        <w:pStyle w:val="Nagwek2"/>
      </w:pPr>
      <w:r>
        <w:t>System kontroli wersji</w:t>
      </w:r>
    </w:p>
    <w:p w14:paraId="3223E858" w14:textId="656915E6" w:rsidR="00EA20CC" w:rsidRPr="00EA20CC" w:rsidRDefault="00EA20CC" w:rsidP="00341FD8">
      <w:pPr>
        <w:jc w:val="both"/>
      </w:pPr>
      <w:r>
        <w:t>W trakcie</w:t>
      </w:r>
      <w:r w:rsidR="006222DD">
        <w:t xml:space="preserve"> tworzenia pakietu wykorzystywano system kontroli wersji GIT. Na począ</w:t>
      </w:r>
      <w:r w:rsidR="00BD6D5D">
        <w:t xml:space="preserve">tku utworzono repozytorium wykorzystując portal </w:t>
      </w:r>
      <w:proofErr w:type="spellStart"/>
      <w:r w:rsidR="00BD6D5D">
        <w:t>Github</w:t>
      </w:r>
      <w:proofErr w:type="spellEnd"/>
      <w:r w:rsidR="00BD6D5D">
        <w:t xml:space="preserve">. Następnie sukcesywnie wraz z rozwojem pakietu dodawano do niego wprowadzane zmiany. Pozwoliło to na skuteczne i uporządkowane zarządzanie rozwojem projektu. </w:t>
      </w:r>
      <w:r w:rsidR="00341FD8">
        <w:t xml:space="preserve">Utworzenie repozytorium miało również dodatkowy cel; umożliwić udostępnienie funkcji wchodzących w skład pakietu innym użytkownikom. </w:t>
      </w:r>
    </w:p>
    <w:p w14:paraId="43933FAA" w14:textId="02A0A5CF" w:rsidR="00EB00B3" w:rsidRDefault="00EB00B3" w:rsidP="001C5DA9">
      <w:pPr>
        <w:jc w:val="both"/>
        <w:rPr>
          <w:szCs w:val="20"/>
        </w:rPr>
      </w:pPr>
      <w:r>
        <w:rPr>
          <w:szCs w:val="20"/>
        </w:rPr>
        <w:t xml:space="preserve">  </w:t>
      </w:r>
    </w:p>
    <w:p w14:paraId="7FAD3AFB" w14:textId="1322B6C8" w:rsidR="00EB00B3" w:rsidRPr="008F77EA" w:rsidRDefault="00EB00B3" w:rsidP="001C5DA9">
      <w:pPr>
        <w:jc w:val="both"/>
        <w:rPr>
          <w:szCs w:val="20"/>
        </w:rPr>
        <w:sectPr w:rsidR="00EB00B3" w:rsidRPr="008F77EA" w:rsidSect="00406FC3">
          <w:pgSz w:w="11906" w:h="16838"/>
          <w:pgMar w:top="1418" w:right="1418" w:bottom="1418" w:left="1985" w:header="709" w:footer="709" w:gutter="0"/>
          <w:cols w:space="708"/>
          <w:titlePg/>
          <w:docGrid w:linePitch="360"/>
        </w:sectPr>
      </w:pPr>
    </w:p>
    <w:p w14:paraId="30FBDCCF" w14:textId="1683C7B6" w:rsidR="00C6575F" w:rsidRPr="00C6575F" w:rsidRDefault="00A212DD" w:rsidP="00C6575F">
      <w:pPr>
        <w:pStyle w:val="Nagwek1"/>
        <w:numPr>
          <w:ilvl w:val="0"/>
          <w:numId w:val="7"/>
        </w:numPr>
        <w:rPr>
          <w:rFonts w:ascii="Verdana" w:hAnsi="Verdana"/>
          <w:sz w:val="28"/>
          <w:szCs w:val="28"/>
        </w:rPr>
      </w:pPr>
      <w:r w:rsidRPr="008F77EA">
        <w:rPr>
          <w:rFonts w:ascii="Verdana" w:hAnsi="Verdana"/>
          <w:sz w:val="28"/>
          <w:szCs w:val="28"/>
        </w:rPr>
        <w:lastRenderedPageBreak/>
        <w:t xml:space="preserve"> </w:t>
      </w:r>
      <w:r w:rsidR="00C43590" w:rsidRPr="00C43590">
        <w:rPr>
          <w:rFonts w:ascii="Verdana" w:hAnsi="Verdana"/>
          <w:sz w:val="28"/>
          <w:szCs w:val="28"/>
        </w:rPr>
        <w:t>OGÓLNY OPIS PAKIET</w:t>
      </w:r>
      <w:r w:rsidR="00583DA5">
        <w:rPr>
          <w:rFonts w:ascii="Verdana" w:hAnsi="Verdana"/>
          <w:sz w:val="28"/>
          <w:szCs w:val="28"/>
        </w:rPr>
        <w:t>U</w:t>
      </w:r>
      <w:bookmarkEnd w:id="3"/>
    </w:p>
    <w:p w14:paraId="1519E83F" w14:textId="58782152" w:rsidR="00902EC2" w:rsidRDefault="00902EC2" w:rsidP="00C6575F">
      <w:pPr>
        <w:jc w:val="both"/>
      </w:pPr>
      <w:r>
        <w:t>Pakiet nazwano ‘</w:t>
      </w:r>
      <w:proofErr w:type="spellStart"/>
      <w:r>
        <w:t>datamining</w:t>
      </w:r>
      <w:proofErr w:type="spellEnd"/>
      <w:r>
        <w:t>’. W jego skład wchodzi dokładnie 6 podmodułów:</w:t>
      </w:r>
    </w:p>
    <w:p w14:paraId="76F07216" w14:textId="0EAE13D7" w:rsidR="00902EC2" w:rsidRDefault="00902EC2" w:rsidP="00C6575F">
      <w:pPr>
        <w:numPr>
          <w:ilvl w:val="0"/>
          <w:numId w:val="10"/>
        </w:numPr>
        <w:jc w:val="both"/>
      </w:pPr>
      <w:r w:rsidRPr="00C2070A">
        <w:rPr>
          <w:b/>
          <w:bCs/>
        </w:rPr>
        <w:t>_</w:t>
      </w:r>
      <w:proofErr w:type="spellStart"/>
      <w:r w:rsidRPr="00C2070A">
        <w:rPr>
          <w:b/>
          <w:bCs/>
        </w:rPr>
        <w:t>errors</w:t>
      </w:r>
      <w:proofErr w:type="spellEnd"/>
      <w:r>
        <w:t xml:space="preserve"> – podmoduł pomocniczy, niewidzialny z perspektywy użytkownika</w:t>
      </w:r>
      <w:r w:rsidR="00C6575F">
        <w:t>, głównie przeznaczony do wyświetlania informacji o błędach popełnionych przez użytkownika w momencie tworzenia obiektu klasy lub wywoływania funkcji</w:t>
      </w:r>
      <w:r w:rsidR="004D5CC0">
        <w:t>,</w:t>
      </w:r>
    </w:p>
    <w:p w14:paraId="79AF4720" w14:textId="473BE7C9" w:rsidR="00902EC2" w:rsidRDefault="00C6575F" w:rsidP="00C6575F">
      <w:pPr>
        <w:numPr>
          <w:ilvl w:val="0"/>
          <w:numId w:val="10"/>
        </w:numPr>
        <w:jc w:val="both"/>
      </w:pPr>
      <w:proofErr w:type="spellStart"/>
      <w:r w:rsidRPr="00C2070A">
        <w:rPr>
          <w:b/>
          <w:bCs/>
        </w:rPr>
        <w:t>check</w:t>
      </w:r>
      <w:proofErr w:type="spellEnd"/>
      <w:r>
        <w:t xml:space="preserve"> – podmoduł służący do zaznajamiania się z ramką danych przez użytkownika, przechowujący funkcje wyświetlające podstawowe statystyki badanych danych</w:t>
      </w:r>
      <w:r w:rsidR="004D5CC0">
        <w:t>,</w:t>
      </w:r>
    </w:p>
    <w:p w14:paraId="11AA2C27" w14:textId="488189D7" w:rsidR="00C6575F" w:rsidRDefault="00C6575F" w:rsidP="00C6575F">
      <w:pPr>
        <w:numPr>
          <w:ilvl w:val="0"/>
          <w:numId w:val="10"/>
        </w:numPr>
        <w:jc w:val="both"/>
      </w:pPr>
      <w:proofErr w:type="spellStart"/>
      <w:r w:rsidRPr="00C2070A">
        <w:rPr>
          <w:b/>
          <w:bCs/>
        </w:rPr>
        <w:t>preprocessing</w:t>
      </w:r>
      <w:proofErr w:type="spellEnd"/>
      <w:r>
        <w:t xml:space="preserve"> – niewielki podmoduł odpowiedzialny za przeprowadzanie </w:t>
      </w:r>
      <w:proofErr w:type="spellStart"/>
      <w:r>
        <w:t>prep</w:t>
      </w:r>
      <w:r w:rsidR="004D5CC0">
        <w:t>ro</w:t>
      </w:r>
      <w:r>
        <w:t>cessingu</w:t>
      </w:r>
      <w:proofErr w:type="spellEnd"/>
      <w:r>
        <w:t>, czyli wstępnego ‘czyszczenia’ danych</w:t>
      </w:r>
      <w:r w:rsidR="004D5CC0">
        <w:t>,</w:t>
      </w:r>
    </w:p>
    <w:p w14:paraId="290869E5" w14:textId="05ADE982" w:rsidR="004D5CC0" w:rsidRDefault="004D5CC0" w:rsidP="00C6575F">
      <w:pPr>
        <w:numPr>
          <w:ilvl w:val="0"/>
          <w:numId w:val="10"/>
        </w:numPr>
        <w:jc w:val="both"/>
      </w:pPr>
      <w:proofErr w:type="spellStart"/>
      <w:r w:rsidRPr="00C2070A">
        <w:rPr>
          <w:b/>
          <w:bCs/>
        </w:rPr>
        <w:t>normalizations</w:t>
      </w:r>
      <w:proofErr w:type="spellEnd"/>
      <w:r>
        <w:t xml:space="preserve"> – rozbudowany podmoduł przechowujący funkcje normalizacyjne zestaw danych</w:t>
      </w:r>
    </w:p>
    <w:p w14:paraId="6DF8752A" w14:textId="446BF85C" w:rsidR="004D5CC0" w:rsidRDefault="004D5CC0" w:rsidP="00C6575F">
      <w:pPr>
        <w:numPr>
          <w:ilvl w:val="0"/>
          <w:numId w:val="10"/>
        </w:numPr>
        <w:jc w:val="both"/>
      </w:pPr>
      <w:proofErr w:type="spellStart"/>
      <w:r w:rsidRPr="00C2070A">
        <w:rPr>
          <w:b/>
          <w:bCs/>
        </w:rPr>
        <w:t>regression</w:t>
      </w:r>
      <w:proofErr w:type="spellEnd"/>
      <w:r>
        <w:t xml:space="preserve"> </w:t>
      </w:r>
      <w:r w:rsidR="00211265">
        <w:t>–</w:t>
      </w:r>
      <w:r>
        <w:t xml:space="preserve"> </w:t>
      </w:r>
      <w:r w:rsidR="00211265">
        <w:t>podmoduł zbudowany z dwóch dużych klas, dzięki którym możliwe jest optymalizowanie tworzenia wydajnych modeli regresji liniowej</w:t>
      </w:r>
    </w:p>
    <w:p w14:paraId="5D35DDA2" w14:textId="19C4FDAD" w:rsidR="00211265" w:rsidRDefault="00211265" w:rsidP="00C6575F">
      <w:pPr>
        <w:numPr>
          <w:ilvl w:val="0"/>
          <w:numId w:val="10"/>
        </w:numPr>
        <w:jc w:val="both"/>
      </w:pPr>
      <w:proofErr w:type="spellStart"/>
      <w:r w:rsidRPr="00C2070A">
        <w:rPr>
          <w:b/>
          <w:bCs/>
        </w:rPr>
        <w:t>classification</w:t>
      </w:r>
      <w:proofErr w:type="spellEnd"/>
      <w:r>
        <w:t xml:space="preserve"> – podmoduł zbudowany z jednej klasy, dzięki której możliwe jest tworzenie obiektów w postaci </w:t>
      </w:r>
      <w:r w:rsidR="009F5FAD">
        <w:t>dobrej jakości klasyfikatorów</w:t>
      </w:r>
    </w:p>
    <w:p w14:paraId="09334E63" w14:textId="7ECEA40A" w:rsidR="00902EC2" w:rsidRDefault="00902EC2" w:rsidP="00902EC2"/>
    <w:p w14:paraId="55AC0B39" w14:textId="07A474DD" w:rsidR="00902EC2" w:rsidRDefault="00FF2220" w:rsidP="00902EC2">
      <w:r>
        <w:t xml:space="preserve">Tutaj jeszcze: </w:t>
      </w:r>
      <w:r w:rsidR="00C6575F">
        <w:t>wykorzystane pakiety</w:t>
      </w:r>
      <w:r>
        <w:t xml:space="preserve"> (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itp</w:t>
      </w:r>
      <w:proofErr w:type="spellEnd"/>
      <w:r>
        <w:t>)</w:t>
      </w:r>
      <w:r w:rsidR="00E94A3F">
        <w:t xml:space="preserve">, opis tego że wszędzie dodawano komentarze i nazwy zmiennych, klas , opisy itp. Są w języku </w:t>
      </w:r>
      <w:proofErr w:type="spellStart"/>
      <w:r w:rsidR="00E94A3F">
        <w:t>ang</w:t>
      </w:r>
      <w:proofErr w:type="spellEnd"/>
      <w:r w:rsidR="00E94A3F">
        <w:t xml:space="preserve"> bo jest to dominujący język w branży</w:t>
      </w:r>
    </w:p>
    <w:p w14:paraId="1D34B50D" w14:textId="77777777" w:rsidR="00902EC2" w:rsidRDefault="00902EC2" w:rsidP="00902EC2"/>
    <w:p w14:paraId="7D018D15" w14:textId="77777777" w:rsidR="00902EC2" w:rsidRDefault="00902EC2" w:rsidP="00902EC2"/>
    <w:p w14:paraId="183E1EDC" w14:textId="62AB5243" w:rsidR="00FF2220" w:rsidRPr="00902EC2" w:rsidRDefault="00FF2220" w:rsidP="00902EC2">
      <w:pPr>
        <w:sectPr w:rsidR="00FF2220" w:rsidRPr="00902EC2" w:rsidSect="00406FC3">
          <w:pgSz w:w="11906" w:h="16838"/>
          <w:pgMar w:top="1418" w:right="1418" w:bottom="1418" w:left="1985" w:header="709" w:footer="709" w:gutter="0"/>
          <w:cols w:space="708"/>
          <w:titlePg/>
          <w:docGrid w:linePitch="360"/>
        </w:sectPr>
      </w:pPr>
    </w:p>
    <w:p w14:paraId="4A4E0ED7" w14:textId="173E6458" w:rsidR="00D3385C" w:rsidRDefault="00D3385C" w:rsidP="004D089C">
      <w:pPr>
        <w:pStyle w:val="Nagwek1"/>
        <w:numPr>
          <w:ilvl w:val="0"/>
          <w:numId w:val="7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 xml:space="preserve"> </w:t>
      </w:r>
      <w:bookmarkStart w:id="4" w:name="_Toc180519953"/>
      <w:r w:rsidR="00583DA5" w:rsidRPr="00583DA5">
        <w:rPr>
          <w:rFonts w:ascii="Verdana" w:hAnsi="Verdana"/>
          <w:sz w:val="28"/>
          <w:szCs w:val="28"/>
        </w:rPr>
        <w:t xml:space="preserve">SZCZEGÓŁOWY OPIS POSZCZEGÓLNYCH </w:t>
      </w:r>
      <w:bookmarkEnd w:id="4"/>
      <w:r w:rsidR="004D089C">
        <w:rPr>
          <w:rFonts w:ascii="Verdana" w:hAnsi="Verdana"/>
          <w:sz w:val="28"/>
          <w:szCs w:val="28"/>
        </w:rPr>
        <w:t>PODMODUŁÓW</w:t>
      </w:r>
    </w:p>
    <w:p w14:paraId="4D7CE2B9" w14:textId="77777777" w:rsidR="004D089C" w:rsidRDefault="004D089C" w:rsidP="004D089C">
      <w:pPr>
        <w:pStyle w:val="Nagwek2"/>
      </w:pPr>
      <w:r>
        <w:t>PODMODUŁ ‘_</w:t>
      </w:r>
      <w:proofErr w:type="spellStart"/>
      <w:r>
        <w:t>errors</w:t>
      </w:r>
      <w:proofErr w:type="spellEnd"/>
      <w:r>
        <w:t>’</w:t>
      </w:r>
    </w:p>
    <w:p w14:paraId="3001DF9D" w14:textId="45B9454E" w:rsidR="002864A9" w:rsidRDefault="006D10A8" w:rsidP="00E13E25">
      <w:pPr>
        <w:jc w:val="both"/>
      </w:pPr>
      <w:r>
        <w:t>Podm</w:t>
      </w:r>
      <w:r w:rsidR="002864A9">
        <w:t>oduł ten utworzono w celu</w:t>
      </w:r>
      <w:r w:rsidR="004D089C">
        <w:t xml:space="preserve"> </w:t>
      </w:r>
      <w:r w:rsidR="0072420F">
        <w:t>przechowywania metod obsługujących błędy w przekazywaniu parametrów przez użytkownika podczas tworzenia instancji klas lub wywoływania innych metod znajdujących się w obrębie całego pakietu.</w:t>
      </w:r>
      <w:r w:rsidR="00377A9A">
        <w:t xml:space="preserve"> Innymi słowy podmoduł ten jest podmodułem pomocniczym pozwalającym na zatrzymywanie działania metody bądź tworzenia instancji klasy. Zatrzymanie to odbywa się w momencie gdy użytkownik jako argument do wywoływanej metody lub tworzonej klasy poda parametr o innym typie niż oczekiwany</w:t>
      </w:r>
      <w:r w:rsidR="00087923">
        <w:t>.</w:t>
      </w:r>
      <w:r>
        <w:t xml:space="preserve"> Wewnątrz tego podmodułu utworzono dwie funkcje</w:t>
      </w:r>
      <w:r w:rsidR="00623D49">
        <w:t xml:space="preserve">; jedną w postaci dekoratora, drugą w postaci zwykłej metody. </w:t>
      </w:r>
    </w:p>
    <w:p w14:paraId="6CCDAD10" w14:textId="773B3045" w:rsidR="000A6F41" w:rsidRDefault="00623D49" w:rsidP="00E13E25">
      <w:pPr>
        <w:jc w:val="both"/>
      </w:pPr>
      <w:r>
        <w:t xml:space="preserve">Pierwsza z nich (dekorator) </w:t>
      </w:r>
      <w:r w:rsidR="00FA55EB">
        <w:t>„</w:t>
      </w:r>
      <w:r w:rsidR="00FA55EB" w:rsidRPr="00FA55EB">
        <w:t>_</w:t>
      </w:r>
      <w:proofErr w:type="spellStart"/>
      <w:r w:rsidR="00FA55EB" w:rsidRPr="00FA55EB">
        <w:t>validate_method_argument_types</w:t>
      </w:r>
      <w:proofErr w:type="spellEnd"/>
      <w:r w:rsidR="00FA55EB">
        <w:t xml:space="preserve">” </w:t>
      </w:r>
      <w:r>
        <w:t xml:space="preserve">pozwala na wyświetlenie błędu o treści: „Argument &lt;nazwa argumentu&gt; </w:t>
      </w:r>
      <w:proofErr w:type="spellStart"/>
      <w:r>
        <w:t>must</w:t>
      </w:r>
      <w:proofErr w:type="spellEnd"/>
      <w:r>
        <w:t xml:space="preserve"> be of </w:t>
      </w:r>
      <w:proofErr w:type="spellStart"/>
      <w:r>
        <w:t>type</w:t>
      </w:r>
      <w:proofErr w:type="spellEnd"/>
      <w:r>
        <w:t xml:space="preserve"> &lt;oczekiwany typ&gt;, </w:t>
      </w:r>
      <w:proofErr w:type="spellStart"/>
      <w:r>
        <w:t>got</w:t>
      </w:r>
      <w:proofErr w:type="spellEnd"/>
      <w:r>
        <w:t xml:space="preserve"> &lt;aktualny typ&gt; </w:t>
      </w:r>
      <w:proofErr w:type="spellStart"/>
      <w:r>
        <w:t>instead</w:t>
      </w:r>
      <w:proofErr w:type="spellEnd"/>
      <w:r w:rsidR="00E13E25">
        <w:t>.</w:t>
      </w:r>
      <w:r>
        <w:t>”</w:t>
      </w:r>
      <w:r w:rsidR="00E13E25">
        <w:t xml:space="preserve">. Dzięki podniesieniu błędu o takiej treści użytkownik popełniający błąd przy </w:t>
      </w:r>
      <w:r w:rsidR="000A6F41">
        <w:t xml:space="preserve">wywoływaniu metody </w:t>
      </w:r>
      <w:r w:rsidR="00FA55EB">
        <w:t xml:space="preserve">wchodzącej w skład pakietu </w:t>
      </w:r>
      <w:r w:rsidR="000A6F41">
        <w:t>jest w stanie zweryfikować, który podany przez niego argument ma niepoprawny typ. Podniesienie błędu powoduje bezwarunkowe zatrzymanie tej metody i niewykonywanie jej dalszego działania.</w:t>
      </w:r>
    </w:p>
    <w:p w14:paraId="1BAABEF3" w14:textId="22493FD4" w:rsidR="00623D49" w:rsidRPr="00FA55EB" w:rsidRDefault="000A6F41" w:rsidP="00E13E25">
      <w:pPr>
        <w:jc w:val="both"/>
      </w:pPr>
      <w:r w:rsidRPr="00FA55EB">
        <w:t>Drugą metodę</w:t>
      </w:r>
      <w:r w:rsidR="00FA55EB" w:rsidRPr="00FA55EB">
        <w:t xml:space="preserve"> „</w:t>
      </w:r>
      <w:r w:rsidR="00FA55EB" w:rsidRPr="00FA55EB">
        <w:t>_</w:t>
      </w:r>
      <w:proofErr w:type="spellStart"/>
      <w:r w:rsidR="00FA55EB" w:rsidRPr="00FA55EB">
        <w:t>validate_class_argument_types</w:t>
      </w:r>
      <w:proofErr w:type="spellEnd"/>
      <w:r w:rsidR="00FA55EB">
        <w:t>”</w:t>
      </w:r>
      <w:r>
        <w:t xml:space="preserve"> zaimplementowano nieco inaczej, </w:t>
      </w:r>
      <w:r w:rsidR="00F41172">
        <w:t>nie jako dekorator, a jako zwykłą funkcję</w:t>
      </w:r>
      <w:r w:rsidR="00466E62">
        <w:t xml:space="preserve">. </w:t>
      </w:r>
      <w:r w:rsidR="00FA55EB">
        <w:t>Przyjmuje ona jeden argument w postaci słownika</w:t>
      </w:r>
      <w:r w:rsidR="00EA1CEF">
        <w:t xml:space="preserve">, w którego skład wchodzą klucze i wartości. Klucze określają nazwę argumentu, wartości natomiast są dwuelementową listą, w skład której wchodzi oczekiwany typ (element listy o indeksie 0) i przekazany typ przez użytkownika (element listy o indeksie 1). </w:t>
      </w:r>
      <w:r w:rsidR="00E94A3F">
        <w:t xml:space="preserve">Zarówno klucz, jak i typy argumentów przekazane w liście są przekazywane jako tekst (string). </w:t>
      </w:r>
      <w:r w:rsidR="00D41BEF">
        <w:t>Funkcja ta wywoływana jest w konstruktorze klasy. Użytkownik podając nieodpowiedni typ</w:t>
      </w:r>
      <w:r w:rsidR="00111EC9">
        <w:t xml:space="preserve"> jednego z</w:t>
      </w:r>
      <w:r w:rsidR="00D41BEF">
        <w:t xml:space="preserve"> parametrów </w:t>
      </w:r>
      <w:r w:rsidR="00AE4E23">
        <w:t xml:space="preserve">podczas tworzenia instancji klasy (w której zaimplementowano wywołanie tej metody pomocniczej) jako wynik otrzyma błąd o analogicznej treści jak w przypadku powyższego dekoratora. </w:t>
      </w:r>
      <w:r w:rsidR="00111EC9">
        <w:t xml:space="preserve">Stworzenie instancji się nie powiedzie. </w:t>
      </w:r>
    </w:p>
    <w:p w14:paraId="4DD2474F" w14:textId="77777777" w:rsidR="002864A9" w:rsidRDefault="002864A9" w:rsidP="004D089C"/>
    <w:p w14:paraId="4B5823DD" w14:textId="653106E6" w:rsidR="004D089C" w:rsidRPr="004D089C" w:rsidRDefault="004D089C" w:rsidP="004D089C">
      <w:pPr>
        <w:sectPr w:rsidR="004D089C" w:rsidRPr="004D089C" w:rsidSect="00406FC3">
          <w:pgSz w:w="11906" w:h="16838"/>
          <w:pgMar w:top="1418" w:right="1418" w:bottom="1418" w:left="1985" w:header="709" w:footer="709" w:gutter="0"/>
          <w:cols w:space="708"/>
          <w:titlePg/>
          <w:docGrid w:linePitch="360"/>
        </w:sectPr>
      </w:pPr>
    </w:p>
    <w:p w14:paraId="683BE86E" w14:textId="0358297D" w:rsidR="00583DA5" w:rsidRPr="00290351" w:rsidRDefault="00D3385C" w:rsidP="00D3385C">
      <w:pPr>
        <w:pStyle w:val="Nagwek1"/>
        <w:numPr>
          <w:ilvl w:val="0"/>
          <w:numId w:val="7"/>
        </w:numPr>
        <w:rPr>
          <w:rFonts w:ascii="Verdana" w:hAnsi="Verdana"/>
          <w:sz w:val="28"/>
          <w:szCs w:val="28"/>
        </w:rPr>
      </w:pPr>
      <w:r w:rsidRPr="00290351">
        <w:rPr>
          <w:rFonts w:ascii="Verdana" w:hAnsi="Verdana"/>
          <w:sz w:val="28"/>
          <w:szCs w:val="28"/>
        </w:rPr>
        <w:lastRenderedPageBreak/>
        <w:t xml:space="preserve"> </w:t>
      </w:r>
      <w:bookmarkStart w:id="5" w:name="_Toc180519954"/>
      <w:r w:rsidRPr="00290351">
        <w:rPr>
          <w:rFonts w:ascii="Verdana" w:hAnsi="Verdana"/>
          <w:sz w:val="28"/>
          <w:szCs w:val="28"/>
        </w:rPr>
        <w:t>PRZYKŁADY UŻYCIA</w:t>
      </w:r>
      <w:bookmarkEnd w:id="5"/>
    </w:p>
    <w:p w14:paraId="2EF66854" w14:textId="75671432" w:rsidR="00290351" w:rsidRDefault="00290351" w:rsidP="00290351"/>
    <w:p w14:paraId="23F938A5" w14:textId="2AFECAF7" w:rsidR="00290351" w:rsidRDefault="00290351" w:rsidP="00290351">
      <w:pPr>
        <w:pStyle w:val="Nagwek1"/>
        <w:rPr>
          <w:rFonts w:ascii="Verdana" w:hAnsi="Verdana"/>
          <w:sz w:val="28"/>
          <w:szCs w:val="28"/>
        </w:rPr>
        <w:sectPr w:rsidR="00290351" w:rsidSect="00406FC3">
          <w:pgSz w:w="11906" w:h="16838"/>
          <w:pgMar w:top="1418" w:right="1418" w:bottom="1418" w:left="1985" w:header="709" w:footer="709" w:gutter="0"/>
          <w:cols w:space="708"/>
          <w:titlePg/>
          <w:docGrid w:linePitch="360"/>
        </w:sectPr>
      </w:pPr>
    </w:p>
    <w:p w14:paraId="41D9A305" w14:textId="0BBD21FA" w:rsidR="00290351" w:rsidRDefault="00290351" w:rsidP="00290351">
      <w:pPr>
        <w:pStyle w:val="Nagwek1"/>
        <w:numPr>
          <w:ilvl w:val="0"/>
          <w:numId w:val="7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 xml:space="preserve"> </w:t>
      </w:r>
      <w:bookmarkStart w:id="6" w:name="_Toc180519955"/>
      <w:r w:rsidRPr="00290351">
        <w:rPr>
          <w:rFonts w:ascii="Verdana" w:hAnsi="Verdana"/>
          <w:sz w:val="28"/>
          <w:szCs w:val="28"/>
        </w:rPr>
        <w:t>PODSUMOWANIE, DYSKUSJA, WNIOSKI</w:t>
      </w:r>
      <w:bookmarkEnd w:id="6"/>
    </w:p>
    <w:p w14:paraId="66A2DDB1" w14:textId="77777777" w:rsidR="00290351" w:rsidRDefault="00290351" w:rsidP="00290351"/>
    <w:p w14:paraId="352D1895" w14:textId="77777777" w:rsidR="00290351" w:rsidRDefault="00290351" w:rsidP="00290351">
      <w:pPr>
        <w:pStyle w:val="Nagwek1"/>
        <w:numPr>
          <w:ilvl w:val="0"/>
          <w:numId w:val="7"/>
        </w:numPr>
        <w:rPr>
          <w:rFonts w:ascii="Verdana" w:hAnsi="Verdana"/>
          <w:sz w:val="28"/>
          <w:szCs w:val="28"/>
        </w:rPr>
        <w:sectPr w:rsidR="00290351" w:rsidSect="00406FC3">
          <w:pgSz w:w="11906" w:h="16838"/>
          <w:pgMar w:top="1418" w:right="1418" w:bottom="1418" w:left="1985" w:header="709" w:footer="709" w:gutter="0"/>
          <w:cols w:space="708"/>
          <w:titlePg/>
          <w:docGrid w:linePitch="360"/>
        </w:sectPr>
      </w:pPr>
    </w:p>
    <w:p w14:paraId="0B8263E2" w14:textId="7359F704" w:rsidR="00290351" w:rsidRPr="00290351" w:rsidRDefault="00290351" w:rsidP="00290351">
      <w:pPr>
        <w:pStyle w:val="Nagwek1"/>
        <w:numPr>
          <w:ilvl w:val="0"/>
          <w:numId w:val="7"/>
        </w:numPr>
        <w:rPr>
          <w:rFonts w:ascii="Verdana" w:hAnsi="Verdana"/>
          <w:sz w:val="28"/>
          <w:szCs w:val="28"/>
        </w:rPr>
      </w:pPr>
      <w:r w:rsidRPr="00290351">
        <w:rPr>
          <w:rFonts w:ascii="Verdana" w:hAnsi="Verdana"/>
          <w:sz w:val="28"/>
          <w:szCs w:val="28"/>
        </w:rPr>
        <w:lastRenderedPageBreak/>
        <w:t xml:space="preserve"> </w:t>
      </w:r>
      <w:bookmarkStart w:id="7" w:name="_Toc180519956"/>
      <w:r w:rsidRPr="00290351">
        <w:rPr>
          <w:rFonts w:ascii="Verdana" w:hAnsi="Verdana"/>
          <w:sz w:val="28"/>
          <w:szCs w:val="28"/>
        </w:rPr>
        <w:t>LITERATURA</w:t>
      </w:r>
      <w:bookmarkEnd w:id="7"/>
    </w:p>
    <w:p w14:paraId="2AF299AE" w14:textId="1E5E3D45" w:rsidR="00583DA5" w:rsidRPr="00583DA5" w:rsidRDefault="006364C6" w:rsidP="00583DA5">
      <w:r w:rsidRPr="006364C6">
        <w:t>https://www.tiobe.com/tiobe-index/</w:t>
      </w:r>
    </w:p>
    <w:sectPr w:rsidR="00583DA5" w:rsidRPr="00583DA5" w:rsidSect="00406FC3">
      <w:pgSz w:w="11906" w:h="16838"/>
      <w:pgMar w:top="1418" w:right="1418" w:bottom="1418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F532F2" w14:textId="77777777" w:rsidR="006150A5" w:rsidRDefault="006150A5" w:rsidP="004677F7">
      <w:pPr>
        <w:spacing w:after="0" w:line="240" w:lineRule="auto"/>
      </w:pPr>
      <w:r>
        <w:separator/>
      </w:r>
    </w:p>
  </w:endnote>
  <w:endnote w:type="continuationSeparator" w:id="0">
    <w:p w14:paraId="3BD4BEBA" w14:textId="77777777" w:rsidR="006150A5" w:rsidRDefault="006150A5" w:rsidP="0046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tillium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1879B2" w14:textId="77777777" w:rsidR="00A3598D" w:rsidRDefault="00A3598D">
    <w:pPr>
      <w:pStyle w:val="Stopka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5F0C256B" w14:textId="77777777" w:rsidR="00BD6504" w:rsidRDefault="00BD650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F54B8D" w14:textId="77777777" w:rsidR="006150A5" w:rsidRDefault="006150A5" w:rsidP="004677F7">
      <w:pPr>
        <w:spacing w:after="0" w:line="240" w:lineRule="auto"/>
      </w:pPr>
      <w:r>
        <w:separator/>
      </w:r>
    </w:p>
  </w:footnote>
  <w:footnote w:type="continuationSeparator" w:id="0">
    <w:p w14:paraId="2621FAB0" w14:textId="77777777" w:rsidR="006150A5" w:rsidRDefault="006150A5" w:rsidP="0046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B2AD84" w14:textId="77777777" w:rsidR="004639FD" w:rsidRPr="004639FD" w:rsidRDefault="004639FD" w:rsidP="004639FD">
    <w:pPr>
      <w:pStyle w:val="Nagwek"/>
      <w:jc w:val="right"/>
      <w:rPr>
        <w:i/>
        <w:sz w:val="16"/>
        <w:szCs w:val="16"/>
      </w:rPr>
    </w:pPr>
    <w:r>
      <w:rPr>
        <w:i/>
        <w:sz w:val="16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12AA0"/>
    <w:multiLevelType w:val="hybridMultilevel"/>
    <w:tmpl w:val="664E3DF4"/>
    <w:lvl w:ilvl="0" w:tplc="EB3C0F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1180A"/>
    <w:multiLevelType w:val="hybridMultilevel"/>
    <w:tmpl w:val="8C3C57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F3E6A"/>
    <w:multiLevelType w:val="hybridMultilevel"/>
    <w:tmpl w:val="438475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2363B"/>
    <w:multiLevelType w:val="multilevel"/>
    <w:tmpl w:val="75384F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C6E5D67"/>
    <w:multiLevelType w:val="hybridMultilevel"/>
    <w:tmpl w:val="EB0E14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8F0447"/>
    <w:multiLevelType w:val="hybridMultilevel"/>
    <w:tmpl w:val="6E1469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7103B6"/>
    <w:multiLevelType w:val="multilevel"/>
    <w:tmpl w:val="64FCABA8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pStyle w:val="Nagwek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3240"/>
      </w:pPr>
      <w:rPr>
        <w:rFonts w:hint="default"/>
      </w:rPr>
    </w:lvl>
  </w:abstractNum>
  <w:abstractNum w:abstractNumId="7" w15:restartNumberingAfterBreak="0">
    <w:nsid w:val="6A481ED4"/>
    <w:multiLevelType w:val="hybridMultilevel"/>
    <w:tmpl w:val="44225F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7D35A1"/>
    <w:multiLevelType w:val="hybridMultilevel"/>
    <w:tmpl w:val="3446AD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AA514C"/>
    <w:multiLevelType w:val="multilevel"/>
    <w:tmpl w:val="5CA8F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720854888">
    <w:abstractNumId w:val="5"/>
  </w:num>
  <w:num w:numId="2" w16cid:durableId="870993867">
    <w:abstractNumId w:val="3"/>
  </w:num>
  <w:num w:numId="3" w16cid:durableId="11690822">
    <w:abstractNumId w:val="1"/>
  </w:num>
  <w:num w:numId="4" w16cid:durableId="1167327649">
    <w:abstractNumId w:val="7"/>
  </w:num>
  <w:num w:numId="5" w16cid:durableId="1693801857">
    <w:abstractNumId w:val="9"/>
  </w:num>
  <w:num w:numId="6" w16cid:durableId="1639189233">
    <w:abstractNumId w:val="0"/>
  </w:num>
  <w:num w:numId="7" w16cid:durableId="410128957">
    <w:abstractNumId w:val="6"/>
  </w:num>
  <w:num w:numId="8" w16cid:durableId="892697507">
    <w:abstractNumId w:val="8"/>
  </w:num>
  <w:num w:numId="9" w16cid:durableId="1211846238">
    <w:abstractNumId w:val="2"/>
  </w:num>
  <w:num w:numId="10" w16cid:durableId="16464265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77F7"/>
    <w:rsid w:val="000122D0"/>
    <w:rsid w:val="00021555"/>
    <w:rsid w:val="000250C0"/>
    <w:rsid w:val="0003064C"/>
    <w:rsid w:val="0007617F"/>
    <w:rsid w:val="0008244F"/>
    <w:rsid w:val="00082C1B"/>
    <w:rsid w:val="00087923"/>
    <w:rsid w:val="000A6F41"/>
    <w:rsid w:val="000C330A"/>
    <w:rsid w:val="000D1F6D"/>
    <w:rsid w:val="000E2DA0"/>
    <w:rsid w:val="000F714F"/>
    <w:rsid w:val="00111EC9"/>
    <w:rsid w:val="001169F9"/>
    <w:rsid w:val="00125C77"/>
    <w:rsid w:val="00132EED"/>
    <w:rsid w:val="001935E1"/>
    <w:rsid w:val="001A1A1E"/>
    <w:rsid w:val="001C5DA9"/>
    <w:rsid w:val="001D258B"/>
    <w:rsid w:val="001D63F1"/>
    <w:rsid w:val="00206B33"/>
    <w:rsid w:val="00211265"/>
    <w:rsid w:val="00254D5C"/>
    <w:rsid w:val="002757F5"/>
    <w:rsid w:val="002864A9"/>
    <w:rsid w:val="00290351"/>
    <w:rsid w:val="002A6DD7"/>
    <w:rsid w:val="002D545D"/>
    <w:rsid w:val="002E1E28"/>
    <w:rsid w:val="002F7A7B"/>
    <w:rsid w:val="0031138A"/>
    <w:rsid w:val="00325A64"/>
    <w:rsid w:val="00341FD8"/>
    <w:rsid w:val="00377A9A"/>
    <w:rsid w:val="00387284"/>
    <w:rsid w:val="003A5CA6"/>
    <w:rsid w:val="003B4462"/>
    <w:rsid w:val="003C4194"/>
    <w:rsid w:val="00406FC3"/>
    <w:rsid w:val="004222D5"/>
    <w:rsid w:val="00434D4B"/>
    <w:rsid w:val="004639FD"/>
    <w:rsid w:val="00466E62"/>
    <w:rsid w:val="004677F7"/>
    <w:rsid w:val="004823D6"/>
    <w:rsid w:val="004843FC"/>
    <w:rsid w:val="004C0B5A"/>
    <w:rsid w:val="004D089C"/>
    <w:rsid w:val="004D5CC0"/>
    <w:rsid w:val="004E3308"/>
    <w:rsid w:val="00500815"/>
    <w:rsid w:val="00520846"/>
    <w:rsid w:val="00557C2D"/>
    <w:rsid w:val="0057204F"/>
    <w:rsid w:val="00574141"/>
    <w:rsid w:val="00583DA5"/>
    <w:rsid w:val="005B01C5"/>
    <w:rsid w:val="005B2B06"/>
    <w:rsid w:val="005C1FF1"/>
    <w:rsid w:val="005C26A6"/>
    <w:rsid w:val="005E43AE"/>
    <w:rsid w:val="005F5B31"/>
    <w:rsid w:val="00603FD4"/>
    <w:rsid w:val="006150A5"/>
    <w:rsid w:val="006174DF"/>
    <w:rsid w:val="006175C8"/>
    <w:rsid w:val="006222DD"/>
    <w:rsid w:val="00623D49"/>
    <w:rsid w:val="006364C6"/>
    <w:rsid w:val="006404F9"/>
    <w:rsid w:val="00647956"/>
    <w:rsid w:val="006560EF"/>
    <w:rsid w:val="00664C47"/>
    <w:rsid w:val="00667911"/>
    <w:rsid w:val="00674043"/>
    <w:rsid w:val="006750F8"/>
    <w:rsid w:val="00684A96"/>
    <w:rsid w:val="00692C51"/>
    <w:rsid w:val="00697EE9"/>
    <w:rsid w:val="006A036A"/>
    <w:rsid w:val="006A1E7E"/>
    <w:rsid w:val="006A7187"/>
    <w:rsid w:val="006C3100"/>
    <w:rsid w:val="006D10A8"/>
    <w:rsid w:val="006E6A1B"/>
    <w:rsid w:val="0072420F"/>
    <w:rsid w:val="007315CD"/>
    <w:rsid w:val="007A2F98"/>
    <w:rsid w:val="007C0379"/>
    <w:rsid w:val="00804546"/>
    <w:rsid w:val="00804B7E"/>
    <w:rsid w:val="00805F95"/>
    <w:rsid w:val="00815DEA"/>
    <w:rsid w:val="00834199"/>
    <w:rsid w:val="00844B2F"/>
    <w:rsid w:val="00897DBA"/>
    <w:rsid w:val="008A3F7B"/>
    <w:rsid w:val="008F77EA"/>
    <w:rsid w:val="00902EC2"/>
    <w:rsid w:val="00904321"/>
    <w:rsid w:val="00925D9A"/>
    <w:rsid w:val="00963D49"/>
    <w:rsid w:val="0099320D"/>
    <w:rsid w:val="009B1AC9"/>
    <w:rsid w:val="009B7364"/>
    <w:rsid w:val="009E3297"/>
    <w:rsid w:val="009F5FAD"/>
    <w:rsid w:val="00A21224"/>
    <w:rsid w:val="00A212DD"/>
    <w:rsid w:val="00A22E62"/>
    <w:rsid w:val="00A3598D"/>
    <w:rsid w:val="00A35B3E"/>
    <w:rsid w:val="00A50FE0"/>
    <w:rsid w:val="00A64B30"/>
    <w:rsid w:val="00A65824"/>
    <w:rsid w:val="00A725B2"/>
    <w:rsid w:val="00AC09E7"/>
    <w:rsid w:val="00AC1737"/>
    <w:rsid w:val="00AC1CDD"/>
    <w:rsid w:val="00AD77DC"/>
    <w:rsid w:val="00AE4E23"/>
    <w:rsid w:val="00B339E0"/>
    <w:rsid w:val="00B47B29"/>
    <w:rsid w:val="00B7303D"/>
    <w:rsid w:val="00BA421B"/>
    <w:rsid w:val="00BA6FAB"/>
    <w:rsid w:val="00BD0A63"/>
    <w:rsid w:val="00BD6504"/>
    <w:rsid w:val="00BD6D5D"/>
    <w:rsid w:val="00BF5A5E"/>
    <w:rsid w:val="00BF6370"/>
    <w:rsid w:val="00C2070A"/>
    <w:rsid w:val="00C43590"/>
    <w:rsid w:val="00C50900"/>
    <w:rsid w:val="00C6575F"/>
    <w:rsid w:val="00C768F3"/>
    <w:rsid w:val="00C80924"/>
    <w:rsid w:val="00C863D4"/>
    <w:rsid w:val="00CA1064"/>
    <w:rsid w:val="00D13A7F"/>
    <w:rsid w:val="00D17CC8"/>
    <w:rsid w:val="00D22532"/>
    <w:rsid w:val="00D32D11"/>
    <w:rsid w:val="00D3385C"/>
    <w:rsid w:val="00D41BEF"/>
    <w:rsid w:val="00D53876"/>
    <w:rsid w:val="00D96FB9"/>
    <w:rsid w:val="00DD2F52"/>
    <w:rsid w:val="00E13E25"/>
    <w:rsid w:val="00E2038D"/>
    <w:rsid w:val="00E22DF8"/>
    <w:rsid w:val="00E24BF5"/>
    <w:rsid w:val="00E34BA0"/>
    <w:rsid w:val="00E47243"/>
    <w:rsid w:val="00E52A18"/>
    <w:rsid w:val="00E7591F"/>
    <w:rsid w:val="00E8250E"/>
    <w:rsid w:val="00E84015"/>
    <w:rsid w:val="00E94A3F"/>
    <w:rsid w:val="00EA1CEF"/>
    <w:rsid w:val="00EA20CC"/>
    <w:rsid w:val="00EB00B3"/>
    <w:rsid w:val="00EB38F1"/>
    <w:rsid w:val="00EC07C3"/>
    <w:rsid w:val="00EC29FA"/>
    <w:rsid w:val="00F206ED"/>
    <w:rsid w:val="00F255D0"/>
    <w:rsid w:val="00F41172"/>
    <w:rsid w:val="00F5280E"/>
    <w:rsid w:val="00F71955"/>
    <w:rsid w:val="00F9313D"/>
    <w:rsid w:val="00FA55EB"/>
    <w:rsid w:val="00FB64AA"/>
    <w:rsid w:val="00FC6C4B"/>
    <w:rsid w:val="00FD0786"/>
    <w:rsid w:val="00FD5357"/>
    <w:rsid w:val="00FE419E"/>
    <w:rsid w:val="00FF1D99"/>
    <w:rsid w:val="00FF2220"/>
    <w:rsid w:val="00FF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DF1DC"/>
  <w15:chartTrackingRefBased/>
  <w15:docId w15:val="{05D733D9-3E7D-4FE4-840F-486FAC370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34199"/>
    <w:pPr>
      <w:spacing w:after="200" w:line="252" w:lineRule="auto"/>
    </w:pPr>
    <w:rPr>
      <w:rFonts w:ascii="Verdana" w:eastAsia="Times New Roman" w:hAnsi="Verdana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06FC3"/>
    <w:pPr>
      <w:keepNext/>
      <w:spacing w:before="240" w:after="60"/>
      <w:outlineLvl w:val="0"/>
    </w:pPr>
    <w:rPr>
      <w:rFonts w:ascii="Aptos Display" w:hAnsi="Aptos Display"/>
      <w:b/>
      <w:bCs/>
      <w:kern w:val="32"/>
      <w:sz w:val="32"/>
      <w:szCs w:val="32"/>
    </w:rPr>
  </w:style>
  <w:style w:type="paragraph" w:styleId="Nagwek2">
    <w:name w:val="heading 2"/>
    <w:aliases w:val="FH2"/>
    <w:basedOn w:val="Normalny"/>
    <w:next w:val="Normalny"/>
    <w:link w:val="Nagwek2Znak"/>
    <w:autoRedefine/>
    <w:uiPriority w:val="9"/>
    <w:unhideWhenUsed/>
    <w:qFormat/>
    <w:rsid w:val="00834199"/>
    <w:pPr>
      <w:keepNext/>
      <w:numPr>
        <w:ilvl w:val="1"/>
        <w:numId w:val="7"/>
      </w:numPr>
      <w:spacing w:before="240" w:after="60"/>
      <w:outlineLvl w:val="1"/>
    </w:pPr>
    <w:rPr>
      <w:b/>
      <w:bCs/>
      <w:iCs/>
      <w:szCs w:val="2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semiHidden/>
    <w:unhideWhenUsed/>
    <w:rsid w:val="004677F7"/>
    <w:pPr>
      <w:spacing w:line="240" w:lineRule="auto"/>
    </w:pPr>
    <w:rPr>
      <w:szCs w:val="20"/>
    </w:rPr>
  </w:style>
  <w:style w:type="character" w:customStyle="1" w:styleId="TekstprzypisudolnegoZnak">
    <w:name w:val="Tekst przypisu dolnego Znak"/>
    <w:link w:val="Tekstprzypisudolnego"/>
    <w:semiHidden/>
    <w:rsid w:val="004677F7"/>
    <w:rPr>
      <w:rFonts w:ascii="Calibri Light" w:eastAsia="Times New Roman" w:hAnsi="Calibri Light" w:cs="Times New Roman"/>
      <w:sz w:val="20"/>
      <w:szCs w:val="20"/>
    </w:rPr>
  </w:style>
  <w:style w:type="character" w:styleId="Odwoanieprzypisudolnego">
    <w:name w:val="footnote reference"/>
    <w:semiHidden/>
    <w:unhideWhenUsed/>
    <w:rsid w:val="004677F7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4639FD"/>
    <w:rPr>
      <w:rFonts w:ascii="Calibri Light" w:eastAsia="Times New Roman" w:hAnsi="Calibri Light"/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4639FD"/>
    <w:rPr>
      <w:rFonts w:ascii="Calibri Light" w:eastAsia="Times New Roman" w:hAnsi="Calibri Light"/>
      <w:sz w:val="22"/>
      <w:szCs w:val="22"/>
      <w:lang w:eastAsia="en-US"/>
    </w:rPr>
  </w:style>
  <w:style w:type="character" w:styleId="Odwoaniedokomentarza">
    <w:name w:val="annotation reference"/>
    <w:uiPriority w:val="99"/>
    <w:semiHidden/>
    <w:unhideWhenUsed/>
    <w:rsid w:val="000C330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C330A"/>
    <w:rPr>
      <w:szCs w:val="20"/>
    </w:rPr>
  </w:style>
  <w:style w:type="character" w:customStyle="1" w:styleId="TekstkomentarzaZnak">
    <w:name w:val="Tekst komentarza Znak"/>
    <w:link w:val="Tekstkomentarza"/>
    <w:uiPriority w:val="99"/>
    <w:semiHidden/>
    <w:rsid w:val="000C330A"/>
    <w:rPr>
      <w:rFonts w:ascii="Calibri Light" w:eastAsia="Times New Roman" w:hAnsi="Calibri Light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C330A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0C330A"/>
    <w:rPr>
      <w:rFonts w:ascii="Calibri Light" w:eastAsia="Times New Roman" w:hAnsi="Calibri Light"/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C33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link w:val="Tekstdymka"/>
    <w:uiPriority w:val="99"/>
    <w:semiHidden/>
    <w:rsid w:val="000C330A"/>
    <w:rPr>
      <w:rFonts w:ascii="Segoe UI" w:eastAsia="Times New Roman" w:hAnsi="Segoe UI" w:cs="Segoe UI"/>
      <w:sz w:val="18"/>
      <w:szCs w:val="18"/>
      <w:lang w:eastAsia="en-US"/>
    </w:rPr>
  </w:style>
  <w:style w:type="paragraph" w:styleId="Poprawka">
    <w:name w:val="Revision"/>
    <w:hidden/>
    <w:uiPriority w:val="99"/>
    <w:semiHidden/>
    <w:rsid w:val="007A2F98"/>
    <w:rPr>
      <w:rFonts w:ascii="Calibri Light" w:eastAsia="Times New Roman" w:hAnsi="Calibri Light"/>
      <w:sz w:val="22"/>
      <w:szCs w:val="22"/>
      <w:lang w:eastAsia="en-US"/>
    </w:rPr>
  </w:style>
  <w:style w:type="character" w:customStyle="1" w:styleId="Nagwek1Znak">
    <w:name w:val="Nagłówek 1 Znak"/>
    <w:link w:val="Nagwek1"/>
    <w:uiPriority w:val="9"/>
    <w:rsid w:val="00406FC3"/>
    <w:rPr>
      <w:rFonts w:ascii="Aptos Display" w:eastAsia="Times New Roman" w:hAnsi="Aptos Display" w:cs="Times New Roman"/>
      <w:b/>
      <w:bCs/>
      <w:kern w:val="32"/>
      <w:sz w:val="32"/>
      <w:szCs w:val="32"/>
      <w:lang w:eastAsia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06FC3"/>
    <w:pPr>
      <w:keepLines/>
      <w:spacing w:after="0" w:line="259" w:lineRule="auto"/>
      <w:outlineLvl w:val="9"/>
    </w:pPr>
    <w:rPr>
      <w:b w:val="0"/>
      <w:bCs w:val="0"/>
      <w:color w:val="0F4761"/>
      <w:kern w:val="0"/>
      <w:lang w:eastAsia="pl-PL"/>
    </w:rPr>
  </w:style>
  <w:style w:type="character" w:styleId="Pogrubienie">
    <w:name w:val="Strong"/>
    <w:uiPriority w:val="22"/>
    <w:qFormat/>
    <w:rsid w:val="00D32D11"/>
    <w:rPr>
      <w:b/>
      <w:bCs/>
    </w:rPr>
  </w:style>
  <w:style w:type="paragraph" w:styleId="Spistreci1">
    <w:name w:val="toc 1"/>
    <w:basedOn w:val="Normalny"/>
    <w:next w:val="Normalny"/>
    <w:autoRedefine/>
    <w:uiPriority w:val="39"/>
    <w:unhideWhenUsed/>
    <w:rsid w:val="00D32D11"/>
  </w:style>
  <w:style w:type="character" w:styleId="Hipercze">
    <w:name w:val="Hyperlink"/>
    <w:uiPriority w:val="99"/>
    <w:unhideWhenUsed/>
    <w:rsid w:val="00D32D11"/>
    <w:rPr>
      <w:color w:val="467886"/>
      <w:u w:val="single"/>
    </w:rPr>
  </w:style>
  <w:style w:type="character" w:customStyle="1" w:styleId="Nagwek2Znak">
    <w:name w:val="Nagłówek 2 Znak"/>
    <w:aliases w:val="FH2 Znak"/>
    <w:link w:val="Nagwek2"/>
    <w:uiPriority w:val="9"/>
    <w:rsid w:val="00834199"/>
    <w:rPr>
      <w:rFonts w:ascii="Verdana" w:eastAsia="Times New Roman" w:hAnsi="Verdana"/>
      <w:b/>
      <w:bCs/>
      <w:iCs/>
      <w:szCs w:val="28"/>
      <w:lang w:eastAsia="en-US"/>
    </w:rPr>
  </w:style>
  <w:style w:type="paragraph" w:styleId="Spistreci2">
    <w:name w:val="toc 2"/>
    <w:basedOn w:val="Normalny"/>
    <w:next w:val="Normalny"/>
    <w:autoRedefine/>
    <w:uiPriority w:val="39"/>
    <w:unhideWhenUsed/>
    <w:rsid w:val="00D32D11"/>
    <w:pPr>
      <w:ind w:left="220"/>
    </w:pPr>
  </w:style>
  <w:style w:type="paragraph" w:styleId="Bezodstpw">
    <w:name w:val="No Spacing"/>
    <w:uiPriority w:val="1"/>
    <w:qFormat/>
    <w:rsid w:val="00EB38F1"/>
    <w:rPr>
      <w:rFonts w:ascii="Calibri Light" w:eastAsia="Times New Roman" w:hAnsi="Calibri Light"/>
      <w:sz w:val="22"/>
      <w:szCs w:val="22"/>
      <w:lang w:eastAsia="en-US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A55EB"/>
    <w:rPr>
      <w:rFonts w:ascii="Courier New" w:hAnsi="Courier New" w:cs="Courier New"/>
      <w:szCs w:val="20"/>
    </w:rPr>
  </w:style>
  <w:style w:type="character" w:customStyle="1" w:styleId="HTML-wstpniesformatowanyZnak">
    <w:name w:val="HTML - wstępnie sformatowany Znak"/>
    <w:link w:val="HTML-wstpniesformatowany"/>
    <w:uiPriority w:val="99"/>
    <w:semiHidden/>
    <w:rsid w:val="00FA55EB"/>
    <w:rPr>
      <w:rFonts w:ascii="Courier New" w:eastAsia="Times New Roman" w:hAnsi="Courier New" w:cs="Courier New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E4E23"/>
    <w:rPr>
      <w:szCs w:val="20"/>
    </w:rPr>
  </w:style>
  <w:style w:type="character" w:customStyle="1" w:styleId="TekstprzypisukocowegoZnak">
    <w:name w:val="Tekst przypisu końcowego Znak"/>
    <w:link w:val="Tekstprzypisukocowego"/>
    <w:uiPriority w:val="99"/>
    <w:semiHidden/>
    <w:rsid w:val="00AE4E23"/>
    <w:rPr>
      <w:rFonts w:ascii="Verdana" w:eastAsia="Times New Roman" w:hAnsi="Verdana"/>
      <w:lang w:eastAsia="en-US"/>
    </w:rPr>
  </w:style>
  <w:style w:type="character" w:styleId="Odwoanieprzypisukocowego">
    <w:name w:val="endnote reference"/>
    <w:uiPriority w:val="99"/>
    <w:semiHidden/>
    <w:unhideWhenUsed/>
    <w:rsid w:val="00AE4E2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10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5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8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6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96EF5-4870-46AA-A5DE-847FC015A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10</Pages>
  <Words>1444</Words>
  <Characters>8669</Characters>
  <Application>Microsoft Office Word</Application>
  <DocSecurity>0</DocSecurity>
  <Lines>72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Szczepan Moskwa</dc:creator>
  <cp:keywords/>
  <cp:lastModifiedBy>Filip Hałys</cp:lastModifiedBy>
  <cp:revision>90</cp:revision>
  <dcterms:created xsi:type="dcterms:W3CDTF">2024-10-06T09:54:00Z</dcterms:created>
  <dcterms:modified xsi:type="dcterms:W3CDTF">2024-11-13T19:28:00Z</dcterms:modified>
</cp:coreProperties>
</file>